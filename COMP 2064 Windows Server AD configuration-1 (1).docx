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61C" w:rsidRDefault="00872222" w:rsidP="003D3FFC">
      <w:pPr>
        <w:ind w:left="2880"/>
      </w:pPr>
      <w:r>
        <w:rPr>
          <w:noProof/>
        </w:rPr>
        <w:drawing>
          <wp:inline distT="0" distB="0" distL="0" distR="0">
            <wp:extent cx="1609725" cy="1047750"/>
            <wp:effectExtent l="19050" t="0" r="9525" b="0"/>
            <wp:docPr id="1" name="Picture 1" descr="GBC_Logo_c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C_Logo_col_RGB"/>
                    <pic:cNvPicPr>
                      <a:picLocks noChangeAspect="1" noChangeArrowheads="1"/>
                    </pic:cNvPicPr>
                  </pic:nvPicPr>
                  <pic:blipFill>
                    <a:blip r:embed="rId8" cstate="print"/>
                    <a:srcRect/>
                    <a:stretch>
                      <a:fillRect/>
                    </a:stretch>
                  </pic:blipFill>
                  <pic:spPr bwMode="auto">
                    <a:xfrm>
                      <a:off x="0" y="0"/>
                      <a:ext cx="1609725" cy="1047750"/>
                    </a:xfrm>
                    <a:prstGeom prst="rect">
                      <a:avLst/>
                    </a:prstGeom>
                    <a:noFill/>
                    <a:ln w="9525">
                      <a:noFill/>
                      <a:miter lim="800000"/>
                      <a:headEnd/>
                      <a:tailEnd/>
                    </a:ln>
                  </pic:spPr>
                </pic:pic>
              </a:graphicData>
            </a:graphic>
          </wp:inline>
        </w:drawing>
      </w:r>
    </w:p>
    <w:p w:rsidR="002B061C" w:rsidRDefault="002B061C" w:rsidP="00F31544">
      <w:pPr>
        <w:pStyle w:val="Heading1"/>
        <w:rPr>
          <w:rFonts w:ascii="Times New Roman" w:hAnsi="Times New Roman"/>
          <w:sz w:val="20"/>
        </w:rPr>
      </w:pPr>
    </w:p>
    <w:p w:rsidR="00F65AC9" w:rsidRDefault="00F31544" w:rsidP="00574F8C">
      <w:pPr>
        <w:jc w:val="center"/>
      </w:pPr>
      <w:r w:rsidRPr="00F31544">
        <w:rPr>
          <w:rFonts w:ascii="Arial" w:hAnsi="Arial" w:cs="Arial"/>
          <w:b/>
          <w:sz w:val="32"/>
        </w:rPr>
        <w:t xml:space="preserve">SCHOOL OF </w:t>
      </w:r>
      <w:r w:rsidR="00574F8C">
        <w:rPr>
          <w:rFonts w:ascii="Arial" w:hAnsi="Arial" w:cs="Arial"/>
          <w:b/>
          <w:sz w:val="32"/>
        </w:rPr>
        <w:t xml:space="preserve">COMPUTER </w:t>
      </w:r>
      <w:r w:rsidRPr="00F31544">
        <w:rPr>
          <w:rFonts w:ascii="Arial" w:hAnsi="Arial" w:cs="Arial"/>
          <w:b/>
          <w:sz w:val="32"/>
        </w:rPr>
        <w:t>TECHNOLOGIES</w:t>
      </w:r>
    </w:p>
    <w:p w:rsidR="00F65AC9" w:rsidRDefault="00F65AC9" w:rsidP="00F65AC9"/>
    <w:p w:rsidR="00F65AC9" w:rsidRPr="00A136CE" w:rsidRDefault="00F65AC9" w:rsidP="00BB135C">
      <w:pPr>
        <w:spacing w:line="360" w:lineRule="auto"/>
        <w:rPr>
          <w:rFonts w:ascii="Arial" w:hAnsi="Arial" w:cs="Arial"/>
          <w:b/>
          <w:bCs/>
          <w:sz w:val="24"/>
          <w:szCs w:val="24"/>
        </w:rPr>
      </w:pPr>
      <w:r w:rsidRPr="00A136CE">
        <w:rPr>
          <w:rFonts w:ascii="Arial" w:hAnsi="Arial" w:cs="Arial"/>
          <w:b/>
          <w:sz w:val="24"/>
        </w:rPr>
        <w:t>COURSE NAME:</w:t>
      </w:r>
      <w:r w:rsidRPr="00A136CE">
        <w:rPr>
          <w:rFonts w:ascii="Arial" w:hAnsi="Arial" w:cs="Arial"/>
          <w:b/>
          <w:sz w:val="24"/>
        </w:rPr>
        <w:tab/>
      </w:r>
      <w:r w:rsidR="00DA25F8">
        <w:rPr>
          <w:rFonts w:ascii="Arial" w:hAnsi="Arial" w:cs="Arial"/>
          <w:sz w:val="24"/>
        </w:rPr>
        <w:t>WINDOWS SERVER ACTIVE DIRECTORY CONFIGURATION</w:t>
      </w:r>
    </w:p>
    <w:p w:rsidR="00F65AC9" w:rsidRPr="00A136CE" w:rsidRDefault="00F65AC9" w:rsidP="00F65AC9">
      <w:pPr>
        <w:spacing w:line="360" w:lineRule="auto"/>
        <w:rPr>
          <w:rFonts w:ascii="Arial" w:hAnsi="Arial" w:cs="Arial"/>
          <w:b/>
          <w:sz w:val="24"/>
        </w:rPr>
      </w:pPr>
      <w:r w:rsidRPr="00A136CE">
        <w:rPr>
          <w:rFonts w:ascii="Arial" w:hAnsi="Arial" w:cs="Arial"/>
          <w:b/>
          <w:sz w:val="24"/>
        </w:rPr>
        <w:t>COURSE CODE:</w:t>
      </w:r>
      <w:r w:rsidRPr="00A136CE">
        <w:rPr>
          <w:rFonts w:ascii="Arial" w:hAnsi="Arial" w:cs="Arial"/>
          <w:b/>
          <w:sz w:val="24"/>
        </w:rPr>
        <w:tab/>
      </w:r>
      <w:r w:rsidR="00E12A0A" w:rsidRPr="00A136CE">
        <w:rPr>
          <w:rFonts w:ascii="Arial" w:hAnsi="Arial" w:cs="Arial"/>
          <w:sz w:val="24"/>
        </w:rPr>
        <w:t>COMP</w:t>
      </w:r>
      <w:r w:rsidR="0080460E" w:rsidRPr="00A136CE">
        <w:rPr>
          <w:rFonts w:ascii="Arial" w:hAnsi="Arial" w:cs="Arial"/>
          <w:sz w:val="24"/>
        </w:rPr>
        <w:t xml:space="preserve"> </w:t>
      </w:r>
      <w:r w:rsidR="00DA25F8">
        <w:rPr>
          <w:rFonts w:ascii="Arial" w:hAnsi="Arial" w:cs="Arial"/>
          <w:sz w:val="24"/>
        </w:rPr>
        <w:t>2064</w:t>
      </w:r>
    </w:p>
    <w:p w:rsidR="00E12A0A" w:rsidRPr="00A136CE" w:rsidRDefault="00F65AC9" w:rsidP="00F65AC9">
      <w:pPr>
        <w:spacing w:line="360" w:lineRule="auto"/>
        <w:rPr>
          <w:rFonts w:ascii="Arial" w:hAnsi="Arial" w:cs="Arial"/>
          <w:sz w:val="24"/>
        </w:rPr>
      </w:pPr>
      <w:r w:rsidRPr="00A136CE">
        <w:rPr>
          <w:rFonts w:ascii="Arial" w:hAnsi="Arial" w:cs="Arial"/>
          <w:b/>
          <w:sz w:val="24"/>
        </w:rPr>
        <w:t>CREDIT HOURS:</w:t>
      </w:r>
      <w:r w:rsidRPr="00A136CE">
        <w:rPr>
          <w:rFonts w:ascii="Arial" w:hAnsi="Arial" w:cs="Arial"/>
          <w:b/>
          <w:sz w:val="24"/>
        </w:rPr>
        <w:tab/>
      </w:r>
      <w:r w:rsidR="00E12A0A" w:rsidRPr="00A136CE">
        <w:rPr>
          <w:rFonts w:ascii="Arial" w:hAnsi="Arial" w:cs="Arial"/>
          <w:sz w:val="24"/>
        </w:rPr>
        <w:t>4</w:t>
      </w:r>
    </w:p>
    <w:p w:rsidR="00F65AC9" w:rsidRPr="00A136CE" w:rsidRDefault="00E12A0A" w:rsidP="00F65AC9">
      <w:pPr>
        <w:spacing w:line="360" w:lineRule="auto"/>
        <w:rPr>
          <w:rFonts w:ascii="Arial" w:hAnsi="Arial" w:cs="Arial"/>
          <w:b/>
          <w:sz w:val="24"/>
        </w:rPr>
      </w:pPr>
      <w:r w:rsidRPr="00A136CE">
        <w:rPr>
          <w:rFonts w:ascii="Arial" w:hAnsi="Arial" w:cs="Arial"/>
          <w:b/>
          <w:sz w:val="24"/>
        </w:rPr>
        <w:t xml:space="preserve">COURSE CONTACT HOURS: </w:t>
      </w:r>
      <w:r w:rsidRPr="00A136CE">
        <w:rPr>
          <w:rFonts w:ascii="Arial" w:hAnsi="Arial" w:cs="Arial"/>
          <w:sz w:val="24"/>
        </w:rPr>
        <w:t>56</w:t>
      </w:r>
      <w:r w:rsidR="00F65AC9" w:rsidRPr="00A136CE">
        <w:rPr>
          <w:rFonts w:ascii="Arial" w:hAnsi="Arial" w:cs="Arial"/>
          <w:sz w:val="24"/>
        </w:rPr>
        <w:tab/>
      </w:r>
    </w:p>
    <w:p w:rsidR="00BB135C" w:rsidRPr="00A136CE" w:rsidRDefault="00F65AC9" w:rsidP="00F65AC9">
      <w:pPr>
        <w:spacing w:line="360" w:lineRule="auto"/>
        <w:rPr>
          <w:rFonts w:ascii="Arial" w:hAnsi="Arial" w:cs="Arial"/>
          <w:b/>
          <w:sz w:val="24"/>
        </w:rPr>
      </w:pPr>
      <w:r w:rsidRPr="00A136CE">
        <w:rPr>
          <w:rFonts w:ascii="Arial" w:hAnsi="Arial" w:cs="Arial"/>
          <w:b/>
          <w:sz w:val="24"/>
        </w:rPr>
        <w:t>PREREQUISITES:</w:t>
      </w:r>
      <w:r w:rsidRPr="00A136CE">
        <w:rPr>
          <w:rFonts w:ascii="Arial" w:hAnsi="Arial" w:cs="Arial"/>
          <w:b/>
          <w:sz w:val="24"/>
        </w:rPr>
        <w:tab/>
      </w:r>
      <w:r w:rsidR="003D3FFC">
        <w:rPr>
          <w:rFonts w:ascii="Arial" w:hAnsi="Arial" w:cs="Arial"/>
          <w:sz w:val="24"/>
        </w:rPr>
        <w:t>COMP 1165</w:t>
      </w:r>
      <w:r w:rsidRPr="00A136CE">
        <w:rPr>
          <w:rFonts w:ascii="Arial" w:hAnsi="Arial" w:cs="Arial"/>
          <w:b/>
          <w:sz w:val="24"/>
        </w:rPr>
        <w:tab/>
      </w:r>
    </w:p>
    <w:p w:rsidR="00F65AC9" w:rsidRPr="00A136CE" w:rsidRDefault="00F65AC9" w:rsidP="00F65AC9">
      <w:pPr>
        <w:spacing w:line="360" w:lineRule="auto"/>
        <w:rPr>
          <w:rFonts w:ascii="Arial" w:hAnsi="Arial" w:cs="Arial"/>
          <w:b/>
          <w:sz w:val="24"/>
        </w:rPr>
      </w:pPr>
      <w:r w:rsidRPr="00A136CE">
        <w:rPr>
          <w:rFonts w:ascii="Arial" w:hAnsi="Arial" w:cs="Arial"/>
          <w:b/>
          <w:sz w:val="24"/>
        </w:rPr>
        <w:t>COREQUISITES:</w:t>
      </w:r>
      <w:r w:rsidRPr="00A136CE">
        <w:rPr>
          <w:rFonts w:ascii="Arial" w:hAnsi="Arial" w:cs="Arial"/>
          <w:b/>
          <w:sz w:val="24"/>
        </w:rPr>
        <w:tab/>
      </w:r>
      <w:r w:rsidR="00BB135C" w:rsidRPr="00A136CE">
        <w:rPr>
          <w:rFonts w:ascii="Arial" w:hAnsi="Arial" w:cs="Arial"/>
          <w:sz w:val="24"/>
        </w:rPr>
        <w:t>N</w:t>
      </w:r>
      <w:r w:rsidRPr="00A136CE">
        <w:rPr>
          <w:rFonts w:ascii="Arial" w:hAnsi="Arial" w:cs="Arial"/>
          <w:sz w:val="24"/>
        </w:rPr>
        <w:t>on</w:t>
      </w:r>
      <w:r w:rsidR="00BB135C" w:rsidRPr="00A136CE">
        <w:rPr>
          <w:rFonts w:ascii="Arial" w:hAnsi="Arial" w:cs="Arial"/>
          <w:sz w:val="24"/>
        </w:rPr>
        <w:t>e</w:t>
      </w:r>
    </w:p>
    <w:p w:rsidR="00F65AC9" w:rsidRPr="00A136CE" w:rsidRDefault="00F65AC9" w:rsidP="00F65AC9">
      <w:pPr>
        <w:spacing w:line="360" w:lineRule="auto"/>
        <w:rPr>
          <w:rFonts w:ascii="Arial" w:hAnsi="Arial" w:cs="Arial"/>
          <w:b/>
          <w:sz w:val="24"/>
        </w:rPr>
      </w:pPr>
      <w:r w:rsidRPr="00A136CE">
        <w:rPr>
          <w:rFonts w:ascii="Arial" w:hAnsi="Arial" w:cs="Arial"/>
          <w:b/>
          <w:sz w:val="24"/>
        </w:rPr>
        <w:t>EFFECTIVE DATE:</w:t>
      </w:r>
      <w:r w:rsidRPr="00A136CE">
        <w:rPr>
          <w:rFonts w:ascii="Arial" w:hAnsi="Arial" w:cs="Arial"/>
          <w:b/>
          <w:sz w:val="24"/>
        </w:rPr>
        <w:tab/>
      </w:r>
      <w:r w:rsidR="004500FA" w:rsidRPr="00A136CE">
        <w:rPr>
          <w:rFonts w:ascii="Arial" w:hAnsi="Arial" w:cs="Arial"/>
          <w:sz w:val="24"/>
        </w:rPr>
        <w:t>September</w:t>
      </w:r>
      <w:r w:rsidR="00E12A0A" w:rsidRPr="00A136CE">
        <w:rPr>
          <w:rFonts w:ascii="Arial" w:hAnsi="Arial" w:cs="Arial"/>
          <w:sz w:val="24"/>
        </w:rPr>
        <w:t>, 201</w:t>
      </w:r>
      <w:ins w:id="0" w:author="ranjit sohal" w:date="2019-08-26T16:12:00Z">
        <w:r w:rsidR="00E47790">
          <w:rPr>
            <w:rFonts w:ascii="Arial" w:hAnsi="Arial" w:cs="Arial"/>
            <w:sz w:val="24"/>
          </w:rPr>
          <w:t>9</w:t>
        </w:r>
      </w:ins>
      <w:ins w:id="1" w:author="Administrator" w:date="2018-08-28T15:13:00Z">
        <w:del w:id="2" w:author="ranjit sohal" w:date="2019-08-26T16:12:00Z">
          <w:r w:rsidR="004809AF" w:rsidDel="00E47790">
            <w:rPr>
              <w:rFonts w:ascii="Arial" w:hAnsi="Arial" w:cs="Arial"/>
              <w:sz w:val="24"/>
            </w:rPr>
            <w:delText>8</w:delText>
          </w:r>
        </w:del>
      </w:ins>
      <w:del w:id="3" w:author="Administrator" w:date="2018-08-28T15:13:00Z">
        <w:r w:rsidR="004B5570" w:rsidDel="004809AF">
          <w:rPr>
            <w:rFonts w:ascii="Arial" w:hAnsi="Arial" w:cs="Arial"/>
            <w:sz w:val="24"/>
          </w:rPr>
          <w:delText>7</w:delText>
        </w:r>
      </w:del>
    </w:p>
    <w:p w:rsidR="00E12A0A" w:rsidRPr="00A136CE" w:rsidRDefault="00F65AC9" w:rsidP="00F65AC9">
      <w:pPr>
        <w:spacing w:line="360" w:lineRule="auto"/>
        <w:rPr>
          <w:rFonts w:ascii="Arial" w:hAnsi="Arial" w:cs="Arial"/>
          <w:b/>
          <w:sz w:val="24"/>
        </w:rPr>
      </w:pPr>
      <w:r w:rsidRPr="00A136CE">
        <w:rPr>
          <w:rFonts w:ascii="Arial" w:hAnsi="Arial" w:cs="Arial"/>
          <w:b/>
          <w:sz w:val="24"/>
        </w:rPr>
        <w:t>PROFESSOR:</w:t>
      </w:r>
      <w:r w:rsidR="00E12A0A" w:rsidRPr="00A136CE">
        <w:rPr>
          <w:rFonts w:ascii="Arial" w:hAnsi="Arial" w:cs="Arial"/>
          <w:b/>
          <w:sz w:val="24"/>
        </w:rPr>
        <w:t xml:space="preserve"> </w:t>
      </w:r>
      <w:r w:rsidR="004F4DE2">
        <w:rPr>
          <w:rFonts w:ascii="Arial" w:hAnsi="Arial" w:cs="Arial"/>
          <w:sz w:val="24"/>
        </w:rPr>
        <w:t>Ranjit Sohal</w:t>
      </w:r>
      <w:r w:rsidR="00E12A0A" w:rsidRPr="00A136CE">
        <w:rPr>
          <w:rFonts w:ascii="Arial" w:hAnsi="Arial" w:cs="Arial"/>
          <w:b/>
          <w:sz w:val="24"/>
        </w:rPr>
        <w:tab/>
      </w:r>
      <w:r w:rsidR="00E12A0A" w:rsidRPr="00A136CE">
        <w:rPr>
          <w:rFonts w:ascii="Arial" w:hAnsi="Arial" w:cs="Arial"/>
          <w:b/>
          <w:sz w:val="24"/>
        </w:rPr>
        <w:tab/>
        <w:t xml:space="preserve">EMAIL:  </w:t>
      </w:r>
      <w:r w:rsidR="004F4DE2">
        <w:rPr>
          <w:rFonts w:ascii="Arial" w:hAnsi="Arial" w:cs="Arial"/>
          <w:sz w:val="24"/>
        </w:rPr>
        <w:t>rsohal</w:t>
      </w:r>
      <w:r w:rsidR="00E12A0A" w:rsidRPr="00A136CE">
        <w:rPr>
          <w:rFonts w:ascii="Arial" w:hAnsi="Arial" w:cs="Arial"/>
          <w:sz w:val="24"/>
        </w:rPr>
        <w:t>@georgebrown.ca</w:t>
      </w:r>
      <w:r w:rsidR="00E12A0A" w:rsidRPr="00A136CE">
        <w:rPr>
          <w:rFonts w:ascii="Arial" w:hAnsi="Arial" w:cs="Arial"/>
          <w:b/>
          <w:sz w:val="24"/>
        </w:rPr>
        <w:tab/>
      </w:r>
    </w:p>
    <w:p w:rsidR="00F65AC9" w:rsidRPr="00A136CE" w:rsidRDefault="00F65AC9" w:rsidP="00E12A0A">
      <w:pPr>
        <w:spacing w:line="360" w:lineRule="auto"/>
        <w:rPr>
          <w:rFonts w:ascii="Arial" w:hAnsi="Arial" w:cs="Arial"/>
          <w:b/>
          <w:sz w:val="24"/>
        </w:rPr>
      </w:pPr>
      <w:r w:rsidRPr="00A136CE">
        <w:rPr>
          <w:rFonts w:ascii="Arial" w:hAnsi="Arial" w:cs="Arial"/>
          <w:b/>
          <w:sz w:val="24"/>
        </w:rPr>
        <w:t xml:space="preserve">PHONE:      </w:t>
      </w:r>
      <w:r w:rsidRPr="00A136CE">
        <w:rPr>
          <w:rFonts w:ascii="Arial" w:hAnsi="Arial" w:cs="Arial"/>
          <w:sz w:val="24"/>
        </w:rPr>
        <w:t>416-415-5000</w:t>
      </w:r>
      <w:r w:rsidRPr="00A136CE">
        <w:rPr>
          <w:rFonts w:ascii="Arial" w:hAnsi="Arial" w:cs="Arial"/>
          <w:b/>
          <w:sz w:val="24"/>
        </w:rPr>
        <w:t xml:space="preserve">  </w:t>
      </w:r>
      <w:r w:rsidR="00E12A0A" w:rsidRPr="00A136CE">
        <w:rPr>
          <w:rFonts w:ascii="Arial" w:hAnsi="Arial" w:cs="Arial"/>
          <w:b/>
          <w:sz w:val="24"/>
        </w:rPr>
        <w:tab/>
      </w:r>
      <w:r w:rsidR="00E12A0A" w:rsidRPr="00A136CE">
        <w:rPr>
          <w:rFonts w:ascii="Arial" w:hAnsi="Arial" w:cs="Arial"/>
          <w:b/>
          <w:sz w:val="24"/>
        </w:rPr>
        <w:tab/>
        <w:t xml:space="preserve">ROOM: </w:t>
      </w:r>
      <w:r w:rsidR="00E12A0A" w:rsidRPr="00A136CE">
        <w:rPr>
          <w:rFonts w:ascii="Arial" w:hAnsi="Arial" w:cs="Arial"/>
          <w:sz w:val="24"/>
        </w:rPr>
        <w:t>C430</w:t>
      </w:r>
      <w:r w:rsidRPr="00A136CE">
        <w:rPr>
          <w:rFonts w:ascii="Arial" w:hAnsi="Arial" w:cs="Arial"/>
          <w:sz w:val="24"/>
        </w:rPr>
        <w:t xml:space="preserve"> </w:t>
      </w:r>
      <w:r w:rsidRPr="00A136CE">
        <w:rPr>
          <w:rFonts w:ascii="Arial" w:hAnsi="Arial" w:cs="Arial"/>
          <w:b/>
          <w:sz w:val="24"/>
        </w:rPr>
        <w:t xml:space="preserve"> </w:t>
      </w:r>
      <w:r w:rsidRPr="00A136CE">
        <w:rPr>
          <w:rFonts w:ascii="Arial" w:hAnsi="Arial" w:cs="Arial"/>
          <w:b/>
          <w:sz w:val="24"/>
        </w:rPr>
        <w:tab/>
      </w:r>
      <w:r w:rsidRPr="00A136CE">
        <w:rPr>
          <w:rFonts w:ascii="Arial" w:hAnsi="Arial" w:cs="Arial"/>
          <w:b/>
          <w:sz w:val="24"/>
        </w:rPr>
        <w:tab/>
      </w:r>
    </w:p>
    <w:p w:rsidR="00F65AC9" w:rsidRPr="00A136CE" w:rsidRDefault="00F65AC9" w:rsidP="00F65AC9">
      <w:pPr>
        <w:rPr>
          <w:rFonts w:ascii="Arial" w:hAnsi="Arial" w:cs="Arial"/>
          <w:b/>
          <w:sz w:val="24"/>
        </w:rPr>
      </w:pPr>
      <w:r w:rsidRPr="00A136CE">
        <w:rPr>
          <w:rFonts w:ascii="Arial" w:hAnsi="Arial" w:cs="Arial"/>
          <w:b/>
          <w:sz w:val="24"/>
        </w:rPr>
        <w:t>PLAR ELIGIBLE:</w:t>
      </w:r>
      <w:r w:rsidRPr="00A136CE">
        <w:rPr>
          <w:rFonts w:ascii="Arial" w:hAnsi="Arial" w:cs="Arial"/>
          <w:b/>
          <w:sz w:val="24"/>
        </w:rPr>
        <w:tab/>
      </w:r>
      <w:r w:rsidRPr="00A136CE">
        <w:rPr>
          <w:rFonts w:ascii="Arial" w:hAnsi="Arial" w:cs="Arial"/>
          <w:b/>
          <w:sz w:val="24"/>
        </w:rPr>
        <w:tab/>
        <w:t>YES</w:t>
      </w:r>
      <w:r w:rsidRPr="00A136CE">
        <w:rPr>
          <w:rFonts w:ascii="Arial" w:hAnsi="Arial" w:cs="Arial"/>
          <w:b/>
          <w:sz w:val="24"/>
        </w:rPr>
        <w:tab/>
        <w:t>(</w:t>
      </w:r>
      <w:r w:rsidR="004500FA" w:rsidRPr="00A136CE">
        <w:rPr>
          <w:rFonts w:ascii="Arial" w:hAnsi="Arial" w:cs="Arial"/>
          <w:b/>
          <w:sz w:val="24"/>
        </w:rPr>
        <w:t>X</w:t>
      </w:r>
      <w:r w:rsidRPr="00A136CE">
        <w:rPr>
          <w:rFonts w:ascii="Arial" w:hAnsi="Arial" w:cs="Arial"/>
          <w:b/>
          <w:sz w:val="24"/>
        </w:rPr>
        <w:t>)</w:t>
      </w:r>
      <w:r w:rsidRPr="00A136CE">
        <w:rPr>
          <w:rFonts w:ascii="Arial" w:hAnsi="Arial" w:cs="Arial"/>
          <w:b/>
          <w:sz w:val="24"/>
        </w:rPr>
        <w:tab/>
        <w:t>NO</w:t>
      </w:r>
      <w:r w:rsidRPr="00A136CE">
        <w:rPr>
          <w:rFonts w:ascii="Arial" w:hAnsi="Arial" w:cs="Arial"/>
          <w:b/>
          <w:sz w:val="24"/>
        </w:rPr>
        <w:tab/>
        <w:t>(  )</w:t>
      </w:r>
    </w:p>
    <w:p w:rsidR="00F65AC9" w:rsidRDefault="00F65AC9" w:rsidP="00F65AC9">
      <w:pPr>
        <w:rPr>
          <w:b/>
          <w:sz w:val="24"/>
        </w:rPr>
      </w:pPr>
    </w:p>
    <w:p w:rsidR="002B061C" w:rsidRPr="00A136CE" w:rsidRDefault="002B061C">
      <w:pPr>
        <w:rPr>
          <w:rFonts w:ascii="Arial" w:hAnsi="Arial" w:cs="Arial"/>
          <w:b/>
          <w:sz w:val="18"/>
          <w:szCs w:val="18"/>
        </w:rPr>
      </w:pPr>
      <w:r w:rsidRPr="00A136CE">
        <w:rPr>
          <w:rFonts w:ascii="Arial" w:hAnsi="Arial" w:cs="Arial"/>
          <w:b/>
          <w:sz w:val="18"/>
          <w:szCs w:val="18"/>
        </w:rPr>
        <w:t xml:space="preserve">NOTE TO STUDENTS:  Academic Departments at George Brown College will </w:t>
      </w:r>
      <w:r w:rsidRPr="00A136CE">
        <w:rPr>
          <w:rFonts w:ascii="Arial" w:hAnsi="Arial" w:cs="Arial"/>
          <w:b/>
          <w:sz w:val="18"/>
          <w:szCs w:val="18"/>
          <w:u w:val="single"/>
        </w:rPr>
        <w:t>NOT</w:t>
      </w:r>
      <w:r w:rsidRPr="00A136CE">
        <w:rPr>
          <w:rFonts w:ascii="Arial" w:hAnsi="Arial" w:cs="Arial"/>
          <w:b/>
          <w:sz w:val="18"/>
          <w:szCs w:val="18"/>
        </w:rPr>
        <w:t xml:space="preserve"> retain historical copies of Course Outlines.  We urge you to retain this Course Outline for your future reference.</w:t>
      </w:r>
    </w:p>
    <w:p w:rsidR="002B061C" w:rsidRPr="00A136CE" w:rsidRDefault="002B061C">
      <w:pPr>
        <w:rPr>
          <w:rFonts w:ascii="Arial" w:hAnsi="Arial" w:cs="Arial"/>
          <w:b/>
          <w:sz w:val="18"/>
          <w:szCs w:val="18"/>
        </w:rPr>
      </w:pPr>
    </w:p>
    <w:p w:rsidR="002B061C" w:rsidRPr="00E25122" w:rsidRDefault="003A280D">
      <w:pPr>
        <w:rPr>
          <w:rFonts w:ascii="Arial" w:hAnsi="Arial" w:cs="Arial"/>
          <w:b/>
          <w:sz w:val="16"/>
        </w:rPr>
      </w:pPr>
      <w:r>
        <w:rPr>
          <w:rFonts w:ascii="Arial" w:hAnsi="Arial" w:cs="Arial"/>
          <w:b/>
          <w:noProof/>
          <w:sz w:val="16"/>
        </w:rPr>
        <mc:AlternateContent>
          <mc:Choice Requires="wps">
            <w:drawing>
              <wp:anchor distT="0" distB="0" distL="114300" distR="114300" simplePos="0" relativeHeight="251657728" behindDoc="0" locked="0" layoutInCell="1" allowOverlap="1">
                <wp:simplePos x="0" y="0"/>
                <wp:positionH relativeFrom="column">
                  <wp:posOffset>280035</wp:posOffset>
                </wp:positionH>
                <wp:positionV relativeFrom="paragraph">
                  <wp:posOffset>59055</wp:posOffset>
                </wp:positionV>
                <wp:extent cx="5486400" cy="1463040"/>
                <wp:effectExtent l="19050" t="19050" r="19050" b="2286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63040"/>
                        </a:xfrm>
                        <a:prstGeom prst="rect">
                          <a:avLst/>
                        </a:prstGeom>
                        <a:solidFill>
                          <a:srgbClr val="EAEAEA"/>
                        </a:solidFill>
                        <a:ln w="38100" cmpd="dbl">
                          <a:solidFill>
                            <a:srgbClr val="000000"/>
                          </a:solidFill>
                          <a:miter lim="800000"/>
                          <a:headEnd/>
                          <a:tailEnd/>
                        </a:ln>
                      </wps:spPr>
                      <wps:txbx>
                        <w:txbxContent>
                          <w:p w:rsidR="00C674C6" w:rsidRDefault="00C674C6" w:rsidP="00C674C6">
                            <w:pPr>
                              <w:pStyle w:val="Heading8"/>
                            </w:pPr>
                            <w:r>
                              <w:t>FOR OFFICE USE ONLY</w:t>
                            </w:r>
                          </w:p>
                          <w:p w:rsidR="00C674C6" w:rsidRDefault="00C674C6" w:rsidP="00C674C6">
                            <w:pPr>
                              <w:jc w:val="center"/>
                              <w:rPr>
                                <w:b/>
                                <w:sz w:val="18"/>
                              </w:rPr>
                            </w:pPr>
                          </w:p>
                          <w:p w:rsidR="00C674C6" w:rsidRDefault="00C674C6" w:rsidP="00C674C6">
                            <w:pPr>
                              <w:pStyle w:val="Heading9"/>
                            </w:pPr>
                            <w:r>
                              <w:t>ORIGINATOR</w:t>
                            </w:r>
                            <w:r w:rsidR="004500FA">
                              <w:t>_____________________________________________________________________</w:t>
                            </w:r>
                          </w:p>
                          <w:p w:rsidR="00C674C6" w:rsidRDefault="00C674C6" w:rsidP="00C674C6">
                            <w:pPr>
                              <w:rPr>
                                <w:b/>
                                <w:sz w:val="18"/>
                              </w:rPr>
                            </w:pPr>
                            <w:r>
                              <w:rPr>
                                <w:b/>
                                <w:sz w:val="18"/>
                              </w:rPr>
                              <w:tab/>
                            </w:r>
                            <w:r>
                              <w:rPr>
                                <w:b/>
                                <w:sz w:val="18"/>
                              </w:rPr>
                              <w:tab/>
                            </w:r>
                            <w:r>
                              <w:rPr>
                                <w:b/>
                                <w:sz w:val="18"/>
                              </w:rPr>
                              <w:tab/>
                              <w:t>SIGNATURE</w:t>
                            </w:r>
                            <w:r>
                              <w:rPr>
                                <w:b/>
                                <w:sz w:val="18"/>
                              </w:rPr>
                              <w:tab/>
                            </w:r>
                            <w:r>
                              <w:rPr>
                                <w:b/>
                                <w:sz w:val="18"/>
                              </w:rPr>
                              <w:tab/>
                            </w:r>
                            <w:r>
                              <w:rPr>
                                <w:b/>
                                <w:sz w:val="18"/>
                              </w:rPr>
                              <w:tab/>
                            </w:r>
                            <w:r>
                              <w:rPr>
                                <w:b/>
                                <w:sz w:val="18"/>
                              </w:rPr>
                              <w:tab/>
                            </w:r>
                            <w:r>
                              <w:rPr>
                                <w:b/>
                                <w:sz w:val="18"/>
                              </w:rPr>
                              <w:tab/>
                              <w:t>DATE</w:t>
                            </w:r>
                          </w:p>
                          <w:p w:rsidR="00C674C6" w:rsidRDefault="00C674C6" w:rsidP="00C674C6">
                            <w:pPr>
                              <w:rPr>
                                <w:b/>
                                <w:sz w:val="18"/>
                              </w:rPr>
                            </w:pPr>
                          </w:p>
                          <w:p w:rsidR="00C674C6" w:rsidRDefault="00C674C6" w:rsidP="00C674C6">
                            <w:pPr>
                              <w:rPr>
                                <w:b/>
                                <w:sz w:val="18"/>
                              </w:rPr>
                            </w:pPr>
                            <w:r>
                              <w:rPr>
                                <w:b/>
                                <w:sz w:val="18"/>
                              </w:rPr>
                              <w:t>CHAIR:</w:t>
                            </w:r>
                            <w:r w:rsidRPr="00C13486">
                              <w:rPr>
                                <w:u w:val="single"/>
                              </w:rPr>
                              <w:t xml:space="preserve"> </w:t>
                            </w:r>
                            <w:r>
                              <w:rPr>
                                <w:u w:val="single"/>
                              </w:rPr>
                              <w:t xml:space="preserve"> </w:t>
                            </w:r>
                            <w:r w:rsidRPr="00C13486">
                              <w:rPr>
                                <w:u w:val="single"/>
                              </w:rPr>
                              <w:t xml:space="preserve">    </w:t>
                            </w:r>
                            <w:r w:rsidR="00321A13">
                              <w:rPr>
                                <w:u w:val="single"/>
                              </w:rPr>
                              <w:t xml:space="preserve">            </w:t>
                            </w:r>
                            <w:r w:rsidR="00195AFC">
                              <w:rPr>
                                <w:b/>
                                <w:u w:val="single"/>
                              </w:rPr>
                              <w:t>Albert Denison</w:t>
                            </w:r>
                            <w:r>
                              <w:rPr>
                                <w:b/>
                                <w:u w:val="single"/>
                              </w:rPr>
                              <w:t xml:space="preserve">          </w:t>
                            </w:r>
                            <w:r w:rsidRPr="00C13486">
                              <w:rPr>
                                <w:u w:val="single"/>
                              </w:rPr>
                              <w:t xml:space="preserve">  </w:t>
                            </w:r>
                            <w:r w:rsidR="003B4C11">
                              <w:rPr>
                                <w:u w:val="single"/>
                              </w:rPr>
                              <w:t xml:space="preserve">  </w:t>
                            </w:r>
                            <w:r w:rsidRPr="00C13486">
                              <w:rPr>
                                <w:u w:val="single"/>
                              </w:rPr>
                              <w:t xml:space="preserve">                                                                   </w:t>
                            </w:r>
                            <w:r w:rsidR="009566EE">
                              <w:rPr>
                                <w:u w:val="single"/>
                              </w:rPr>
                              <w:t xml:space="preserve">         </w:t>
                            </w:r>
                            <w:r>
                              <w:rPr>
                                <w:b/>
                                <w:sz w:val="18"/>
                              </w:rPr>
                              <w:tab/>
                            </w:r>
                            <w:r>
                              <w:rPr>
                                <w:b/>
                                <w:sz w:val="18"/>
                              </w:rPr>
                              <w:tab/>
                            </w:r>
                            <w:r>
                              <w:rPr>
                                <w:b/>
                                <w:sz w:val="18"/>
                              </w:rPr>
                              <w:tab/>
                              <w:t>SIGNATURE</w:t>
                            </w:r>
                            <w:r>
                              <w:rPr>
                                <w:b/>
                                <w:sz w:val="18"/>
                              </w:rPr>
                              <w:tab/>
                            </w:r>
                            <w:r>
                              <w:rPr>
                                <w:b/>
                                <w:sz w:val="18"/>
                              </w:rPr>
                              <w:tab/>
                            </w:r>
                            <w:r>
                              <w:rPr>
                                <w:b/>
                                <w:sz w:val="18"/>
                              </w:rPr>
                              <w:tab/>
                            </w:r>
                            <w:r>
                              <w:rPr>
                                <w:b/>
                                <w:sz w:val="18"/>
                              </w:rPr>
                              <w:tab/>
                            </w:r>
                            <w:r>
                              <w:rPr>
                                <w:b/>
                                <w:sz w:val="18"/>
                              </w:rPr>
                              <w:tab/>
                              <w:t>DATE</w:t>
                            </w:r>
                          </w:p>
                          <w:p w:rsidR="00C674C6" w:rsidRDefault="00C674C6" w:rsidP="00C674C6">
                            <w:pPr>
                              <w:rPr>
                                <w:b/>
                                <w:sz w:val="18"/>
                              </w:rPr>
                            </w:pPr>
                          </w:p>
                          <w:p w:rsidR="00C674C6" w:rsidRDefault="00C674C6" w:rsidP="00C674C6">
                            <w:pPr>
                              <w:rPr>
                                <w:b/>
                                <w:sz w:val="18"/>
                              </w:rPr>
                            </w:pPr>
                            <w:r>
                              <w:rPr>
                                <w:b/>
                                <w:sz w:val="18"/>
                              </w:rPr>
                              <w:t>DATE OF REVISION:</w:t>
                            </w:r>
                            <w:r w:rsidRPr="00C13486">
                              <w:rPr>
                                <w:u w:val="single"/>
                              </w:rPr>
                              <w:t xml:space="preserve"> </w:t>
                            </w:r>
                            <w:r>
                              <w:rPr>
                                <w:u w:val="single"/>
                              </w:rPr>
                              <w:t xml:space="preserve"> </w:t>
                            </w:r>
                            <w:r w:rsidRPr="00C13486">
                              <w:rPr>
                                <w:u w:val="single"/>
                              </w:rPr>
                              <w:t xml:space="preserve">   </w:t>
                            </w:r>
                            <w:r w:rsidRPr="00F338CB">
                              <w:rPr>
                                <w:b/>
                                <w:u w:val="single"/>
                              </w:rPr>
                              <w:t xml:space="preserve"> </w:t>
                            </w:r>
                            <w:r w:rsidR="009566EE">
                              <w:rPr>
                                <w:b/>
                                <w:u w:val="single"/>
                              </w:rPr>
                              <w:t>-----------------------</w:t>
                            </w:r>
                            <w:r>
                              <w:t>_</w:t>
                            </w:r>
                          </w:p>
                          <w:p w:rsidR="00C674C6" w:rsidRDefault="00C674C6" w:rsidP="00C674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2.05pt;margin-top:4.65pt;width:6in;height:115.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" fillcolor="#eaeaea" strokeweight="3pt">
                <v:stroke linestyle="thinThin"/>
                <v:textbox>
                  <w:txbxContent>
                    <w:p w:rsidR="00C674C6" w:rsidRDefault="00C674C6" w:rsidP="00C674C6">
                      <w:pPr>
                        <w:pStyle w:val="Heading8"/>
                      </w:pPr>
                      <w:r>
                        <w:t>FOR OFFICE USE ONLY</w:t>
                      </w:r>
                    </w:p>
                    <w:p w:rsidR="00C674C6" w:rsidRDefault="00C674C6" w:rsidP="00C674C6">
                      <w:pPr>
                        <w:jc w:val="center"/>
                        <w:rPr>
                          <w:b/>
                          <w:sz w:val="18"/>
                        </w:rPr>
                      </w:pPr>
                    </w:p>
                    <w:p w:rsidR="00C674C6" w:rsidRDefault="00C674C6" w:rsidP="00C674C6">
                      <w:pPr>
                        <w:pStyle w:val="Heading9"/>
                      </w:pPr>
                      <w:r>
                        <w:t>ORIGINATOR</w:t>
                      </w:r>
                      <w:r w:rsidR="004500FA">
                        <w:t>_____________________________________________________________________</w:t>
                      </w:r>
                    </w:p>
                    <w:p w:rsidR="00C674C6" w:rsidRDefault="00C674C6" w:rsidP="00C674C6">
                      <w:pPr>
                        <w:rPr>
                          <w:b/>
                          <w:sz w:val="18"/>
                        </w:rPr>
                      </w:pPr>
                      <w:r>
                        <w:rPr>
                          <w:b/>
                          <w:sz w:val="18"/>
                        </w:rPr>
                        <w:tab/>
                      </w:r>
                      <w:r>
                        <w:rPr>
                          <w:b/>
                          <w:sz w:val="18"/>
                        </w:rPr>
                        <w:tab/>
                      </w:r>
                      <w:r>
                        <w:rPr>
                          <w:b/>
                          <w:sz w:val="18"/>
                        </w:rPr>
                        <w:tab/>
                        <w:t>SIGNATURE</w:t>
                      </w:r>
                      <w:r>
                        <w:rPr>
                          <w:b/>
                          <w:sz w:val="18"/>
                        </w:rPr>
                        <w:tab/>
                      </w:r>
                      <w:r>
                        <w:rPr>
                          <w:b/>
                          <w:sz w:val="18"/>
                        </w:rPr>
                        <w:tab/>
                      </w:r>
                      <w:r>
                        <w:rPr>
                          <w:b/>
                          <w:sz w:val="18"/>
                        </w:rPr>
                        <w:tab/>
                      </w:r>
                      <w:r>
                        <w:rPr>
                          <w:b/>
                          <w:sz w:val="18"/>
                        </w:rPr>
                        <w:tab/>
                      </w:r>
                      <w:r>
                        <w:rPr>
                          <w:b/>
                          <w:sz w:val="18"/>
                        </w:rPr>
                        <w:tab/>
                        <w:t>DATE</w:t>
                      </w:r>
                    </w:p>
                    <w:p w:rsidR="00C674C6" w:rsidRDefault="00C674C6" w:rsidP="00C674C6">
                      <w:pPr>
                        <w:rPr>
                          <w:b/>
                          <w:sz w:val="18"/>
                        </w:rPr>
                      </w:pPr>
                    </w:p>
                    <w:p w:rsidR="00C674C6" w:rsidRDefault="00C674C6" w:rsidP="00C674C6">
                      <w:pPr>
                        <w:rPr>
                          <w:b/>
                          <w:sz w:val="18"/>
                        </w:rPr>
                      </w:pPr>
                      <w:r>
                        <w:rPr>
                          <w:b/>
                          <w:sz w:val="18"/>
                        </w:rPr>
                        <w:t>CHAIR:</w:t>
                      </w:r>
                      <w:r w:rsidRPr="00C13486">
                        <w:rPr>
                          <w:u w:val="single"/>
                        </w:rPr>
                        <w:t xml:space="preserve"> </w:t>
                      </w:r>
                      <w:r>
                        <w:rPr>
                          <w:u w:val="single"/>
                        </w:rPr>
                        <w:t xml:space="preserve"> </w:t>
                      </w:r>
                      <w:r w:rsidRPr="00C13486">
                        <w:rPr>
                          <w:u w:val="single"/>
                        </w:rPr>
                        <w:t xml:space="preserve">    </w:t>
                      </w:r>
                      <w:r w:rsidR="00321A13">
                        <w:rPr>
                          <w:u w:val="single"/>
                        </w:rPr>
                        <w:t xml:space="preserve">            </w:t>
                      </w:r>
                      <w:r w:rsidR="00195AFC">
                        <w:rPr>
                          <w:b/>
                          <w:u w:val="single"/>
                        </w:rPr>
                        <w:t>Albert Denison</w:t>
                      </w:r>
                      <w:r>
                        <w:rPr>
                          <w:b/>
                          <w:u w:val="single"/>
                        </w:rPr>
                        <w:t xml:space="preserve">          </w:t>
                      </w:r>
                      <w:r w:rsidRPr="00C13486">
                        <w:rPr>
                          <w:u w:val="single"/>
                        </w:rPr>
                        <w:t xml:space="preserve">  </w:t>
                      </w:r>
                      <w:r w:rsidR="003B4C11">
                        <w:rPr>
                          <w:u w:val="single"/>
                        </w:rPr>
                        <w:t xml:space="preserve">  </w:t>
                      </w:r>
                      <w:r w:rsidRPr="00C13486">
                        <w:rPr>
                          <w:u w:val="single"/>
                        </w:rPr>
                        <w:t xml:space="preserve">                                                                   </w:t>
                      </w:r>
                      <w:r w:rsidR="009566EE">
                        <w:rPr>
                          <w:u w:val="single"/>
                        </w:rPr>
                        <w:t xml:space="preserve">         </w:t>
                      </w:r>
                      <w:r>
                        <w:rPr>
                          <w:b/>
                          <w:sz w:val="18"/>
                        </w:rPr>
                        <w:tab/>
                      </w:r>
                      <w:r>
                        <w:rPr>
                          <w:b/>
                          <w:sz w:val="18"/>
                        </w:rPr>
                        <w:tab/>
                      </w:r>
                      <w:r>
                        <w:rPr>
                          <w:b/>
                          <w:sz w:val="18"/>
                        </w:rPr>
                        <w:tab/>
                        <w:t>SIGNATURE</w:t>
                      </w:r>
                      <w:r>
                        <w:rPr>
                          <w:b/>
                          <w:sz w:val="18"/>
                        </w:rPr>
                        <w:tab/>
                      </w:r>
                      <w:r>
                        <w:rPr>
                          <w:b/>
                          <w:sz w:val="18"/>
                        </w:rPr>
                        <w:tab/>
                      </w:r>
                      <w:r>
                        <w:rPr>
                          <w:b/>
                          <w:sz w:val="18"/>
                        </w:rPr>
                        <w:tab/>
                      </w:r>
                      <w:r>
                        <w:rPr>
                          <w:b/>
                          <w:sz w:val="18"/>
                        </w:rPr>
                        <w:tab/>
                      </w:r>
                      <w:r>
                        <w:rPr>
                          <w:b/>
                          <w:sz w:val="18"/>
                        </w:rPr>
                        <w:tab/>
                        <w:t>DATE</w:t>
                      </w:r>
                    </w:p>
                    <w:p w:rsidR="00C674C6" w:rsidRDefault="00C674C6" w:rsidP="00C674C6">
                      <w:pPr>
                        <w:rPr>
                          <w:b/>
                          <w:sz w:val="18"/>
                        </w:rPr>
                      </w:pPr>
                    </w:p>
                    <w:p w:rsidR="00C674C6" w:rsidRDefault="00C674C6" w:rsidP="00C674C6">
                      <w:pPr>
                        <w:rPr>
                          <w:b/>
                          <w:sz w:val="18"/>
                        </w:rPr>
                      </w:pPr>
                      <w:r>
                        <w:rPr>
                          <w:b/>
                          <w:sz w:val="18"/>
                        </w:rPr>
                        <w:t>DATE OF REVISION:</w:t>
                      </w:r>
                      <w:r w:rsidRPr="00C13486">
                        <w:rPr>
                          <w:u w:val="single"/>
                        </w:rPr>
                        <w:t xml:space="preserve"> </w:t>
                      </w:r>
                      <w:r>
                        <w:rPr>
                          <w:u w:val="single"/>
                        </w:rPr>
                        <w:t xml:space="preserve"> </w:t>
                      </w:r>
                      <w:r w:rsidRPr="00C13486">
                        <w:rPr>
                          <w:u w:val="single"/>
                        </w:rPr>
                        <w:t xml:space="preserve">   </w:t>
                      </w:r>
                      <w:r w:rsidRPr="00F338CB">
                        <w:rPr>
                          <w:b/>
                          <w:u w:val="single"/>
                        </w:rPr>
                        <w:t xml:space="preserve"> </w:t>
                      </w:r>
                      <w:r w:rsidR="009566EE">
                        <w:rPr>
                          <w:b/>
                          <w:u w:val="single"/>
                        </w:rPr>
                        <w:t>-----------------------</w:t>
                      </w:r>
                      <w:r>
                        <w:t>_</w:t>
                      </w:r>
                    </w:p>
                    <w:p w:rsidR="00C674C6" w:rsidRDefault="00C674C6" w:rsidP="00C674C6"/>
                  </w:txbxContent>
                </v:textbox>
              </v:shape>
            </w:pict>
          </mc:Fallback>
        </mc:AlternateContent>
      </w:r>
    </w:p>
    <w:p w:rsidR="002B061C" w:rsidRPr="00E25122" w:rsidRDefault="002B061C">
      <w:pPr>
        <w:rPr>
          <w:rFonts w:ascii="Arial" w:hAnsi="Arial" w:cs="Arial"/>
          <w:b/>
          <w:sz w:val="16"/>
        </w:rPr>
      </w:pPr>
      <w:bookmarkStart w:id="4" w:name="_GoBack"/>
    </w:p>
    <w:bookmarkEnd w:id="4"/>
    <w:p w:rsidR="002B061C" w:rsidRPr="00E25122" w:rsidRDefault="002B061C">
      <w:pPr>
        <w:rPr>
          <w:rFonts w:ascii="Arial" w:hAnsi="Arial" w:cs="Arial"/>
          <w:b/>
          <w:sz w:val="16"/>
        </w:rPr>
      </w:pPr>
    </w:p>
    <w:p w:rsidR="002B061C" w:rsidRPr="00E25122" w:rsidRDefault="002B061C">
      <w:pPr>
        <w:rPr>
          <w:rFonts w:ascii="Arial" w:hAnsi="Arial" w:cs="Arial"/>
          <w:b/>
          <w:sz w:val="16"/>
        </w:rPr>
      </w:pPr>
    </w:p>
    <w:p w:rsidR="002B061C" w:rsidRPr="00E25122" w:rsidRDefault="002B061C">
      <w:pPr>
        <w:rPr>
          <w:rFonts w:ascii="Arial" w:hAnsi="Arial" w:cs="Arial"/>
          <w:b/>
          <w:sz w:val="16"/>
        </w:rPr>
      </w:pPr>
    </w:p>
    <w:p w:rsidR="002B061C" w:rsidRPr="00E25122" w:rsidRDefault="002B061C">
      <w:pPr>
        <w:rPr>
          <w:rFonts w:ascii="Arial" w:hAnsi="Arial" w:cs="Arial"/>
          <w:b/>
          <w:sz w:val="16"/>
        </w:rPr>
      </w:pPr>
    </w:p>
    <w:p w:rsidR="002B061C" w:rsidRPr="00E25122" w:rsidRDefault="002B061C">
      <w:pPr>
        <w:rPr>
          <w:rFonts w:ascii="Arial" w:hAnsi="Arial" w:cs="Arial"/>
          <w:b/>
          <w:sz w:val="16"/>
        </w:rPr>
      </w:pPr>
    </w:p>
    <w:p w:rsidR="002B061C" w:rsidRPr="00E25122" w:rsidRDefault="002B061C">
      <w:pPr>
        <w:rPr>
          <w:rFonts w:ascii="Arial" w:hAnsi="Arial" w:cs="Arial"/>
          <w:b/>
          <w:sz w:val="16"/>
        </w:rPr>
      </w:pPr>
    </w:p>
    <w:p w:rsidR="002B061C" w:rsidRPr="00E25122" w:rsidRDefault="002B061C">
      <w:pPr>
        <w:rPr>
          <w:rFonts w:ascii="Arial" w:hAnsi="Arial" w:cs="Arial"/>
          <w:b/>
          <w:sz w:val="16"/>
        </w:rPr>
      </w:pPr>
    </w:p>
    <w:p w:rsidR="002B061C" w:rsidRPr="00E25122" w:rsidRDefault="002B061C">
      <w:pPr>
        <w:rPr>
          <w:rFonts w:ascii="Arial" w:hAnsi="Arial" w:cs="Arial"/>
          <w:b/>
          <w:sz w:val="16"/>
        </w:rPr>
      </w:pPr>
    </w:p>
    <w:p w:rsidR="002B061C" w:rsidRPr="00E25122" w:rsidRDefault="002B061C">
      <w:pPr>
        <w:rPr>
          <w:rFonts w:ascii="Arial" w:hAnsi="Arial" w:cs="Arial"/>
          <w:b/>
          <w:sz w:val="16"/>
        </w:rPr>
      </w:pPr>
    </w:p>
    <w:p w:rsidR="002B061C" w:rsidRPr="00E25122" w:rsidRDefault="002B061C">
      <w:pPr>
        <w:jc w:val="both"/>
        <w:rPr>
          <w:rFonts w:ascii="Arial" w:hAnsi="Arial" w:cs="Arial"/>
          <w:b/>
          <w:sz w:val="18"/>
          <w:u w:val="single"/>
        </w:rPr>
      </w:pPr>
    </w:p>
    <w:p w:rsidR="002B061C" w:rsidRPr="00E25122" w:rsidRDefault="002B061C">
      <w:pPr>
        <w:jc w:val="both"/>
        <w:rPr>
          <w:rFonts w:ascii="Arial" w:hAnsi="Arial" w:cs="Arial"/>
          <w:b/>
          <w:sz w:val="18"/>
          <w:u w:val="single"/>
        </w:rPr>
      </w:pPr>
    </w:p>
    <w:p w:rsidR="002B061C" w:rsidRPr="00E25122" w:rsidRDefault="002B061C">
      <w:pPr>
        <w:jc w:val="both"/>
        <w:rPr>
          <w:rFonts w:ascii="Arial" w:hAnsi="Arial" w:cs="Arial"/>
          <w:b/>
          <w:sz w:val="18"/>
          <w:u w:val="single"/>
        </w:rPr>
      </w:pPr>
    </w:p>
    <w:p w:rsidR="002B061C" w:rsidRPr="00E25122" w:rsidRDefault="002B061C">
      <w:pPr>
        <w:jc w:val="both"/>
        <w:rPr>
          <w:rFonts w:ascii="Arial" w:hAnsi="Arial" w:cs="Arial"/>
          <w:b/>
          <w:sz w:val="18"/>
        </w:rPr>
      </w:pPr>
      <w:r w:rsidRPr="00E25122">
        <w:rPr>
          <w:rFonts w:ascii="Arial" w:hAnsi="Arial" w:cs="Arial"/>
          <w:b/>
          <w:sz w:val="18"/>
          <w:u w:val="single"/>
        </w:rPr>
        <w:t>EQUITY STATEMENT:</w:t>
      </w:r>
      <w:r w:rsidRPr="00E25122">
        <w:rPr>
          <w:rFonts w:ascii="Arial" w:hAnsi="Arial" w:cs="Arial"/>
          <w:b/>
          <w:sz w:val="18"/>
        </w:rPr>
        <w:t xml:space="preserve">  George Brown College values the talents and contributions of its students, staff and community partners and seeks to create a welcoming environment where equity, diversity and safety of all groups are fundamental.  Language or activities which are inconsistent with this philosophy violate the College policy on the Prevention of Discrimination and Harassment and will not be tolerated.  The commitment and cooperation of all students and staff are required to maintain this environment.  Information and assistance are available through your Chair, Student Affairs, the Student Association or the Human Rights Advisor.</w:t>
      </w:r>
    </w:p>
    <w:p w:rsidR="00C964FB" w:rsidRPr="00E25122" w:rsidRDefault="00C964FB">
      <w:pPr>
        <w:jc w:val="both"/>
        <w:rPr>
          <w:rFonts w:ascii="Arial" w:hAnsi="Arial" w:cs="Arial"/>
          <w:b/>
          <w:sz w:val="18"/>
        </w:rPr>
      </w:pPr>
    </w:p>
    <w:p w:rsidR="00C964FB" w:rsidRPr="00E25122" w:rsidRDefault="00C964FB" w:rsidP="00C964FB">
      <w:pPr>
        <w:rPr>
          <w:rFonts w:ascii="Arial" w:hAnsi="Arial" w:cs="Arial"/>
          <w:b/>
          <w:sz w:val="18"/>
          <w:szCs w:val="18"/>
        </w:rPr>
      </w:pPr>
      <w:smartTag w:uri="urn:schemas-microsoft-com:office:smarttags" w:element="place">
        <w:smartTag w:uri="urn:schemas-microsoft-com:office:smarttags" w:element="PlaceName">
          <w:r w:rsidRPr="00E25122">
            <w:rPr>
              <w:rFonts w:ascii="Arial" w:hAnsi="Arial" w:cs="Arial"/>
              <w:b/>
              <w:sz w:val="18"/>
              <w:szCs w:val="18"/>
            </w:rPr>
            <w:t>George</w:t>
          </w:r>
        </w:smartTag>
        <w:r w:rsidRPr="00E25122">
          <w:rPr>
            <w:rFonts w:ascii="Arial" w:hAnsi="Arial" w:cs="Arial"/>
            <w:b/>
            <w:sz w:val="18"/>
            <w:szCs w:val="18"/>
          </w:rPr>
          <w:t xml:space="preserve"> </w:t>
        </w:r>
        <w:smartTag w:uri="urn:schemas-microsoft-com:office:smarttags" w:element="PlaceName">
          <w:r w:rsidRPr="00E25122">
            <w:rPr>
              <w:rFonts w:ascii="Arial" w:hAnsi="Arial" w:cs="Arial"/>
              <w:b/>
              <w:sz w:val="18"/>
              <w:szCs w:val="18"/>
            </w:rPr>
            <w:t>Brown</w:t>
          </w:r>
        </w:smartTag>
        <w:r w:rsidRPr="00E25122">
          <w:rPr>
            <w:rFonts w:ascii="Arial" w:hAnsi="Arial" w:cs="Arial"/>
            <w:b/>
            <w:sz w:val="18"/>
            <w:szCs w:val="18"/>
          </w:rPr>
          <w:t xml:space="preserve"> </w:t>
        </w:r>
        <w:smartTag w:uri="urn:schemas-microsoft-com:office:smarttags" w:element="PlaceType">
          <w:r w:rsidRPr="00E25122">
            <w:rPr>
              <w:rFonts w:ascii="Arial" w:hAnsi="Arial" w:cs="Arial"/>
              <w:b/>
              <w:sz w:val="18"/>
              <w:szCs w:val="18"/>
            </w:rPr>
            <w:t>College</w:t>
          </w:r>
        </w:smartTag>
      </w:smartTag>
      <w:r w:rsidRPr="00E25122">
        <w:rPr>
          <w:rFonts w:ascii="Arial" w:hAnsi="Arial" w:cs="Arial"/>
          <w:b/>
          <w:sz w:val="18"/>
          <w:szCs w:val="18"/>
        </w:rPr>
        <w:t xml:space="preserve"> is dedicated to providing equal access to students with disabilities.  If you require academic accommodations visit the Disability Services Office or the Deaf and Hard of Hearing Services Office on your campus.</w:t>
      </w:r>
    </w:p>
    <w:p w:rsidR="002B061C" w:rsidRPr="00E25122" w:rsidRDefault="002B061C">
      <w:pPr>
        <w:rPr>
          <w:rFonts w:ascii="Arial" w:hAnsi="Arial" w:cs="Arial"/>
          <w:b/>
          <w:sz w:val="18"/>
        </w:rPr>
      </w:pPr>
    </w:p>
    <w:p w:rsidR="00A60AEA" w:rsidRDefault="002B061C" w:rsidP="00A60AEA">
      <w:pPr>
        <w:pStyle w:val="Heading9"/>
        <w:jc w:val="both"/>
        <w:rPr>
          <w:rFonts w:ascii="Arial" w:hAnsi="Arial" w:cs="Arial"/>
        </w:rPr>
      </w:pPr>
      <w:r w:rsidRPr="00E25122">
        <w:rPr>
          <w:rFonts w:ascii="Arial" w:hAnsi="Arial" w:cs="Arial"/>
          <w:u w:val="single"/>
        </w:rPr>
        <w:t xml:space="preserve">STUDENT RESPONSIBILITIES:  </w:t>
      </w:r>
      <w:r w:rsidRPr="00E25122">
        <w:rPr>
          <w:rFonts w:ascii="Arial" w:hAnsi="Arial" w:cs="Arial"/>
        </w:rPr>
        <w:t xml:space="preserve">Students should obtain a copy of the </w:t>
      </w:r>
      <w:r w:rsidRPr="00E25122">
        <w:rPr>
          <w:rFonts w:ascii="Arial" w:hAnsi="Arial" w:cs="Arial"/>
          <w:i/>
          <w:u w:val="single"/>
        </w:rPr>
        <w:t>Student Handbook</w:t>
      </w:r>
      <w:r w:rsidRPr="00E25122">
        <w:rPr>
          <w:rFonts w:ascii="Arial" w:hAnsi="Arial" w:cs="Arial"/>
        </w:rPr>
        <w:t xml:space="preserve"> and refer to it for additional information regarding the grading system, withdrawals, exemptions, class assignments, missed tests and exams, supplemental privileges, and academic dishonesty.  Students are required to apply </w:t>
      </w:r>
      <w:r w:rsidRPr="00E25122">
        <w:rPr>
          <w:rFonts w:ascii="Arial" w:hAnsi="Arial" w:cs="Arial"/>
        </w:rPr>
        <w:lastRenderedPageBreak/>
        <w:t xml:space="preserve">themselves diligently to the course of study, and to prepare class and </w:t>
      </w:r>
      <w:r w:rsidR="007E59D4" w:rsidRPr="00E25122">
        <w:rPr>
          <w:rFonts w:ascii="Arial" w:hAnsi="Arial" w:cs="Arial"/>
        </w:rPr>
        <w:t>homework assignments as given.</w:t>
      </w:r>
      <w:r w:rsidRPr="00E25122">
        <w:rPr>
          <w:rFonts w:ascii="Arial" w:hAnsi="Arial" w:cs="Arial"/>
        </w:rPr>
        <w:t xml:space="preserve">  Past student performance shows a strong relationship between regular attendance and success.</w:t>
      </w:r>
    </w:p>
    <w:p w:rsidR="00A60AEA" w:rsidRDefault="00A60AEA" w:rsidP="00A60AEA">
      <w:pPr>
        <w:pStyle w:val="Heading9"/>
        <w:jc w:val="both"/>
        <w:rPr>
          <w:rFonts w:ascii="Arial" w:hAnsi="Arial" w:cs="Arial"/>
        </w:rPr>
      </w:pPr>
    </w:p>
    <w:p w:rsidR="00A11C42" w:rsidRDefault="00A11C42" w:rsidP="00A60AEA">
      <w:pPr>
        <w:pStyle w:val="Heading9"/>
        <w:jc w:val="both"/>
        <w:rPr>
          <w:rFonts w:ascii="Arial" w:hAnsi="Arial" w:cs="Arial"/>
          <w:sz w:val="24"/>
        </w:rPr>
      </w:pPr>
    </w:p>
    <w:p w:rsidR="002B061C" w:rsidRDefault="002B061C" w:rsidP="00A60AEA">
      <w:pPr>
        <w:pStyle w:val="Heading9"/>
        <w:jc w:val="both"/>
        <w:rPr>
          <w:rFonts w:ascii="Arial" w:hAnsi="Arial" w:cs="Arial"/>
          <w:sz w:val="24"/>
        </w:rPr>
      </w:pPr>
      <w:r w:rsidRPr="00E25122">
        <w:rPr>
          <w:rFonts w:ascii="Arial" w:hAnsi="Arial" w:cs="Arial"/>
          <w:sz w:val="24"/>
        </w:rPr>
        <w:t xml:space="preserve">COURSE DESCRIPTION: </w:t>
      </w:r>
    </w:p>
    <w:p w:rsidR="00EC28AF" w:rsidRPr="00EC28AF" w:rsidRDefault="00EC28AF" w:rsidP="00EC28AF"/>
    <w:p w:rsidR="000B212B" w:rsidRPr="00EC28AF" w:rsidRDefault="00EC28AF" w:rsidP="00EC28AF">
      <w:pPr>
        <w:jc w:val="both"/>
        <w:rPr>
          <w:rFonts w:ascii="Arial" w:hAnsi="Arial" w:cs="Arial"/>
          <w:sz w:val="24"/>
          <w:szCs w:val="24"/>
        </w:rPr>
      </w:pPr>
      <w:r w:rsidRPr="00EC28AF">
        <w:rPr>
          <w:rFonts w:ascii="Arial" w:hAnsi="Arial" w:cs="Arial"/>
          <w:sz w:val="24"/>
          <w:szCs w:val="24"/>
        </w:rPr>
        <w:t>This course is designed to prepare individuals for the responsibilities of being a Windows server</w:t>
      </w:r>
      <w:ins w:id="5" w:author="Administrator" w:date="2018-02-26T20:52:00Z">
        <w:r w:rsidR="00EC1D83">
          <w:rPr>
            <w:rFonts w:ascii="Arial" w:hAnsi="Arial" w:cs="Arial"/>
            <w:sz w:val="24"/>
            <w:szCs w:val="24"/>
          </w:rPr>
          <w:t xml:space="preserve"> 2016</w:t>
        </w:r>
      </w:ins>
      <w:r w:rsidRPr="00EC28AF">
        <w:rPr>
          <w:rFonts w:ascii="Arial" w:hAnsi="Arial" w:cs="Arial"/>
          <w:sz w:val="24"/>
          <w:szCs w:val="24"/>
        </w:rPr>
        <w:t xml:space="preserve"> </w:t>
      </w:r>
      <w:del w:id="6" w:author="Jacky Min" w:date="2017-06-13T12:16:00Z">
        <w:r w:rsidR="0071203E" w:rsidDel="003A280D">
          <w:rPr>
            <w:rFonts w:ascii="Arial" w:hAnsi="Arial" w:cs="Arial"/>
            <w:sz w:val="24"/>
            <w:szCs w:val="24"/>
          </w:rPr>
          <w:delText>2016</w:delText>
        </w:r>
      </w:del>
      <w:r w:rsidRPr="00EC28AF">
        <w:rPr>
          <w:rFonts w:ascii="Arial" w:hAnsi="Arial" w:cs="Arial"/>
          <w:sz w:val="24"/>
          <w:szCs w:val="24"/>
        </w:rPr>
        <w:t xml:space="preserve"> administrator. It provides the knowledge, concepts, and skills necessary to install, customize and troubleshoot Windows </w:t>
      </w:r>
      <w:del w:id="7" w:author="Jacky Min" w:date="2017-06-13T12:16:00Z">
        <w:r w:rsidR="0071203E" w:rsidDel="003A280D">
          <w:rPr>
            <w:rFonts w:ascii="Arial" w:hAnsi="Arial" w:cs="Arial"/>
            <w:sz w:val="24"/>
            <w:szCs w:val="24"/>
          </w:rPr>
          <w:delText>2016</w:delText>
        </w:r>
      </w:del>
      <w:r w:rsidRPr="00EC28AF">
        <w:rPr>
          <w:rFonts w:ascii="Arial" w:hAnsi="Arial" w:cs="Arial"/>
          <w:sz w:val="24"/>
          <w:szCs w:val="24"/>
        </w:rPr>
        <w:t xml:space="preserve"> server</w:t>
      </w:r>
      <w:ins w:id="8" w:author="Administrator" w:date="2018-02-26T20:51:00Z">
        <w:r w:rsidR="00EC1D83">
          <w:rPr>
            <w:rFonts w:ascii="Arial" w:hAnsi="Arial" w:cs="Arial"/>
            <w:sz w:val="24"/>
            <w:szCs w:val="24"/>
          </w:rPr>
          <w:t xml:space="preserve"> 2016</w:t>
        </w:r>
      </w:ins>
      <w:r w:rsidRPr="00EC28AF">
        <w:rPr>
          <w:rFonts w:ascii="Arial" w:hAnsi="Arial" w:cs="Arial"/>
          <w:sz w:val="24"/>
          <w:szCs w:val="24"/>
        </w:rPr>
        <w:t xml:space="preserve"> in </w:t>
      </w:r>
      <w:del w:id="9" w:author="Jacky Min" w:date="2017-06-13T12:15:00Z">
        <w:r w:rsidRPr="00EC28AF" w:rsidDel="003A280D">
          <w:rPr>
            <w:rFonts w:ascii="Arial" w:hAnsi="Arial" w:cs="Arial"/>
            <w:sz w:val="24"/>
            <w:szCs w:val="24"/>
          </w:rPr>
          <w:delText xml:space="preserve">a </w:delText>
        </w:r>
      </w:del>
      <w:r w:rsidRPr="00EC28AF">
        <w:rPr>
          <w:rFonts w:ascii="Arial" w:hAnsi="Arial" w:cs="Arial"/>
          <w:sz w:val="24"/>
          <w:szCs w:val="24"/>
        </w:rPr>
        <w:t>Microsoft Active Directory services.</w:t>
      </w:r>
      <w:r>
        <w:rPr>
          <w:rFonts w:ascii="Arial" w:hAnsi="Arial" w:cs="Arial"/>
          <w:sz w:val="24"/>
          <w:szCs w:val="24"/>
        </w:rPr>
        <w:t xml:space="preserve"> </w:t>
      </w:r>
      <w:r w:rsidRPr="00EC28AF">
        <w:rPr>
          <w:rFonts w:ascii="Arial" w:hAnsi="Arial" w:cs="Arial"/>
          <w:sz w:val="24"/>
          <w:szCs w:val="24"/>
        </w:rPr>
        <w:t>Course emphasis focuses on installation, user and group management, client/server management and monitoring; disk and file share management, print services and backup management</w:t>
      </w:r>
      <w:r w:rsidR="001E7BA8">
        <w:rPr>
          <w:rFonts w:ascii="Arial" w:hAnsi="Arial" w:cs="Arial"/>
          <w:sz w:val="24"/>
          <w:szCs w:val="24"/>
        </w:rPr>
        <w:t>.</w:t>
      </w:r>
    </w:p>
    <w:p w:rsidR="000B212B" w:rsidRDefault="000B212B" w:rsidP="000B212B"/>
    <w:p w:rsidR="00A11C42" w:rsidRDefault="00A11C42" w:rsidP="002B061C">
      <w:pPr>
        <w:rPr>
          <w:rFonts w:ascii="Arial" w:hAnsi="Arial" w:cs="Arial"/>
          <w:b/>
          <w:sz w:val="24"/>
        </w:rPr>
      </w:pPr>
    </w:p>
    <w:p w:rsidR="002B061C" w:rsidRDefault="002B061C" w:rsidP="002B061C">
      <w:pPr>
        <w:rPr>
          <w:rFonts w:ascii="Arial" w:hAnsi="Arial" w:cs="Arial"/>
          <w:b/>
          <w:sz w:val="24"/>
        </w:rPr>
      </w:pPr>
      <w:r w:rsidRPr="00E25122">
        <w:rPr>
          <w:rFonts w:ascii="Arial" w:hAnsi="Arial" w:cs="Arial"/>
          <w:b/>
          <w:sz w:val="24"/>
        </w:rPr>
        <w:t xml:space="preserve">ESSENTIAL EMPLOYABILITY SKILLS: </w:t>
      </w:r>
    </w:p>
    <w:p w:rsidR="00A11C42" w:rsidRPr="00E25122" w:rsidRDefault="00A11C42" w:rsidP="002B061C">
      <w:pPr>
        <w:rPr>
          <w:rFonts w:ascii="Arial" w:hAnsi="Arial" w:cs="Arial"/>
          <w:b/>
          <w:sz w:val="24"/>
        </w:rPr>
      </w:pPr>
    </w:p>
    <w:p w:rsidR="002B061C" w:rsidRPr="00E25122" w:rsidRDefault="002B061C" w:rsidP="007437F2">
      <w:pPr>
        <w:ind w:right="-450"/>
        <w:jc w:val="both"/>
        <w:rPr>
          <w:rFonts w:ascii="Arial" w:hAnsi="Arial" w:cs="Arial"/>
          <w:sz w:val="24"/>
          <w:szCs w:val="24"/>
        </w:rPr>
      </w:pPr>
      <w:r w:rsidRPr="00E25122">
        <w:rPr>
          <w:rFonts w:ascii="Arial" w:hAnsi="Arial" w:cs="Arial"/>
          <w:sz w:val="24"/>
          <w:szCs w:val="24"/>
        </w:rPr>
        <w:t xml:space="preserve">As mandated by the Ministry of Training, Colleges and Universities essential employability skills (EES) will be addressed throughout all programs of study. Students will have the opportunity to </w:t>
      </w:r>
      <w:r w:rsidRPr="00E25122">
        <w:rPr>
          <w:rFonts w:ascii="Arial" w:hAnsi="Arial" w:cs="Arial"/>
          <w:b/>
          <w:sz w:val="24"/>
          <w:szCs w:val="24"/>
        </w:rPr>
        <w:t>learn (L)</w:t>
      </w:r>
      <w:r w:rsidRPr="00E25122">
        <w:rPr>
          <w:rFonts w:ascii="Arial" w:hAnsi="Arial" w:cs="Arial"/>
          <w:sz w:val="24"/>
          <w:szCs w:val="24"/>
        </w:rPr>
        <w:t xml:space="preserve"> specific skills, to </w:t>
      </w:r>
      <w:r w:rsidRPr="00E25122">
        <w:rPr>
          <w:rFonts w:ascii="Arial" w:hAnsi="Arial" w:cs="Arial"/>
          <w:b/>
          <w:sz w:val="24"/>
          <w:szCs w:val="24"/>
        </w:rPr>
        <w:t>practice (P)</w:t>
      </w:r>
      <w:r w:rsidRPr="00E25122">
        <w:rPr>
          <w:rFonts w:ascii="Arial" w:hAnsi="Arial" w:cs="Arial"/>
          <w:sz w:val="24"/>
          <w:szCs w:val="24"/>
        </w:rPr>
        <w:t xml:space="preserve"> these skills, and/or </w:t>
      </w:r>
      <w:r w:rsidRPr="00E25122">
        <w:rPr>
          <w:rFonts w:ascii="Arial" w:hAnsi="Arial" w:cs="Arial"/>
          <w:b/>
          <w:sz w:val="24"/>
          <w:szCs w:val="24"/>
        </w:rPr>
        <w:t xml:space="preserve">be </w:t>
      </w:r>
      <w:r w:rsidR="00E76ED1" w:rsidRPr="00E25122">
        <w:rPr>
          <w:rFonts w:ascii="Arial" w:hAnsi="Arial" w:cs="Arial"/>
          <w:b/>
          <w:sz w:val="24"/>
          <w:szCs w:val="24"/>
        </w:rPr>
        <w:t>evaluated (</w:t>
      </w:r>
      <w:r w:rsidRPr="00E25122">
        <w:rPr>
          <w:rFonts w:ascii="Arial" w:hAnsi="Arial" w:cs="Arial"/>
          <w:b/>
          <w:sz w:val="24"/>
          <w:szCs w:val="24"/>
        </w:rPr>
        <w:t>E)</w:t>
      </w:r>
      <w:r w:rsidRPr="00E25122">
        <w:rPr>
          <w:rFonts w:ascii="Arial" w:hAnsi="Arial" w:cs="Arial"/>
          <w:sz w:val="24"/>
          <w:szCs w:val="24"/>
        </w:rPr>
        <w:t xml:space="preserve"> on the EES outcomes in a variety of courses. The EES include communication, numeracy, critical thinking &amp; problem solving, information management, interpersonal and personal skills. </w:t>
      </w:r>
      <w:r w:rsidR="007E59D4" w:rsidRPr="00E25122">
        <w:rPr>
          <w:rFonts w:ascii="Arial" w:hAnsi="Arial" w:cs="Arial"/>
          <w:sz w:val="24"/>
          <w:szCs w:val="24"/>
        </w:rPr>
        <w:t>The faculty for this course has indicated which of the EES are either Learned (</w:t>
      </w:r>
      <w:r w:rsidR="007E59D4" w:rsidRPr="00E25122">
        <w:rPr>
          <w:rFonts w:ascii="Arial" w:hAnsi="Arial" w:cs="Arial"/>
          <w:b/>
          <w:sz w:val="24"/>
          <w:szCs w:val="24"/>
        </w:rPr>
        <w:t>L</w:t>
      </w:r>
      <w:r w:rsidR="007E59D4" w:rsidRPr="00E25122">
        <w:rPr>
          <w:rFonts w:ascii="Arial" w:hAnsi="Arial" w:cs="Arial"/>
          <w:sz w:val="24"/>
          <w:szCs w:val="24"/>
        </w:rPr>
        <w:t>), Practiced (</w:t>
      </w:r>
      <w:r w:rsidR="007E59D4" w:rsidRPr="00E25122">
        <w:rPr>
          <w:rFonts w:ascii="Arial" w:hAnsi="Arial" w:cs="Arial"/>
          <w:b/>
          <w:sz w:val="24"/>
          <w:szCs w:val="24"/>
        </w:rPr>
        <w:t>P</w:t>
      </w:r>
      <w:r w:rsidR="007E59D4" w:rsidRPr="00E25122">
        <w:rPr>
          <w:rFonts w:ascii="Arial" w:hAnsi="Arial" w:cs="Arial"/>
          <w:sz w:val="24"/>
          <w:szCs w:val="24"/>
        </w:rPr>
        <w:t>) or Evaluated (</w:t>
      </w:r>
      <w:r w:rsidR="007E59D4" w:rsidRPr="00E25122">
        <w:rPr>
          <w:rFonts w:ascii="Arial" w:hAnsi="Arial" w:cs="Arial"/>
          <w:b/>
          <w:sz w:val="24"/>
          <w:szCs w:val="24"/>
        </w:rPr>
        <w:t>E</w:t>
      </w:r>
      <w:r w:rsidR="007E59D4" w:rsidRPr="00E25122">
        <w:rPr>
          <w:rFonts w:ascii="Arial" w:hAnsi="Arial" w:cs="Arial"/>
          <w:sz w:val="24"/>
          <w:szCs w:val="24"/>
        </w:rPr>
        <w:t>)</w:t>
      </w:r>
      <w:r w:rsidRPr="00E25122">
        <w:rPr>
          <w:rFonts w:ascii="Arial" w:hAnsi="Arial" w:cs="Arial"/>
          <w:sz w:val="24"/>
          <w:szCs w:val="24"/>
        </w:rPr>
        <w:t xml:space="preserve"> in this course:</w:t>
      </w:r>
    </w:p>
    <w:p w:rsidR="002B061C" w:rsidRPr="00E25122" w:rsidRDefault="002B061C">
      <w:pPr>
        <w:rPr>
          <w:rFonts w:ascii="Arial" w:hAnsi="Arial" w:cs="Arial"/>
          <w:b/>
          <w:sz w:val="24"/>
          <w:highlight w:val="cyan"/>
        </w:rPr>
      </w:pPr>
    </w:p>
    <w:p w:rsidR="0016278E" w:rsidRPr="00E25122" w:rsidRDefault="0016278E" w:rsidP="0016278E">
      <w:pPr>
        <w:rPr>
          <w:rFonts w:ascii="Arial" w:hAnsi="Arial" w:cs="Arial"/>
          <w:b/>
          <w:highlight w:val="cy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46"/>
        <w:gridCol w:w="374"/>
        <w:gridCol w:w="362"/>
        <w:gridCol w:w="443"/>
        <w:gridCol w:w="3231"/>
        <w:gridCol w:w="375"/>
        <w:gridCol w:w="443"/>
        <w:gridCol w:w="376"/>
      </w:tblGrid>
      <w:tr w:rsidR="0016278E" w:rsidRPr="00E25122" w:rsidTr="00DA50A4">
        <w:trPr>
          <w:cantSplit/>
        </w:trPr>
        <w:tc>
          <w:tcPr>
            <w:tcW w:w="3868" w:type="dxa"/>
          </w:tcPr>
          <w:p w:rsidR="0016278E" w:rsidRPr="00E25122" w:rsidRDefault="0016278E" w:rsidP="00DA50A4">
            <w:pPr>
              <w:pStyle w:val="Heading7"/>
              <w:rPr>
                <w:rFonts w:ascii="Arial" w:hAnsi="Arial" w:cs="Arial"/>
              </w:rPr>
            </w:pPr>
            <w:r w:rsidRPr="00E25122">
              <w:rPr>
                <w:rFonts w:ascii="Arial" w:hAnsi="Arial" w:cs="Arial"/>
              </w:rPr>
              <w:t>Skill</w:t>
            </w:r>
          </w:p>
        </w:tc>
        <w:tc>
          <w:tcPr>
            <w:tcW w:w="377" w:type="dxa"/>
          </w:tcPr>
          <w:p w:rsidR="0016278E" w:rsidRPr="00E25122" w:rsidRDefault="0016278E" w:rsidP="00DA50A4">
            <w:pPr>
              <w:rPr>
                <w:rFonts w:ascii="Arial" w:hAnsi="Arial" w:cs="Arial"/>
                <w:b/>
              </w:rPr>
            </w:pPr>
            <w:r w:rsidRPr="00E25122">
              <w:rPr>
                <w:rFonts w:ascii="Arial" w:hAnsi="Arial" w:cs="Arial"/>
                <w:b/>
              </w:rPr>
              <w:t>L</w:t>
            </w:r>
          </w:p>
        </w:tc>
        <w:tc>
          <w:tcPr>
            <w:tcW w:w="363" w:type="dxa"/>
          </w:tcPr>
          <w:p w:rsidR="0016278E" w:rsidRPr="00E25122" w:rsidRDefault="0016278E" w:rsidP="00DA50A4">
            <w:pPr>
              <w:rPr>
                <w:rFonts w:ascii="Arial" w:hAnsi="Arial" w:cs="Arial"/>
                <w:b/>
              </w:rPr>
            </w:pPr>
            <w:r w:rsidRPr="00E25122">
              <w:rPr>
                <w:rFonts w:ascii="Arial" w:hAnsi="Arial" w:cs="Arial"/>
                <w:b/>
              </w:rPr>
              <w:t>P</w:t>
            </w:r>
          </w:p>
        </w:tc>
        <w:tc>
          <w:tcPr>
            <w:tcW w:w="450" w:type="dxa"/>
          </w:tcPr>
          <w:p w:rsidR="0016278E" w:rsidRPr="00E25122" w:rsidRDefault="0016278E" w:rsidP="00DA50A4">
            <w:pPr>
              <w:rPr>
                <w:rFonts w:ascii="Arial" w:hAnsi="Arial" w:cs="Arial"/>
                <w:b/>
              </w:rPr>
            </w:pPr>
            <w:r w:rsidRPr="00E25122">
              <w:rPr>
                <w:rFonts w:ascii="Arial" w:hAnsi="Arial" w:cs="Arial"/>
                <w:b/>
              </w:rPr>
              <w:t>E</w:t>
            </w:r>
          </w:p>
        </w:tc>
        <w:tc>
          <w:tcPr>
            <w:tcW w:w="3313" w:type="dxa"/>
          </w:tcPr>
          <w:p w:rsidR="0016278E" w:rsidRPr="00E25122" w:rsidRDefault="0016278E" w:rsidP="00DA50A4">
            <w:pPr>
              <w:pStyle w:val="Heading7"/>
              <w:rPr>
                <w:rFonts w:ascii="Arial" w:hAnsi="Arial" w:cs="Arial"/>
              </w:rPr>
            </w:pPr>
            <w:r w:rsidRPr="00E25122">
              <w:rPr>
                <w:rFonts w:ascii="Arial" w:hAnsi="Arial" w:cs="Arial"/>
              </w:rPr>
              <w:t>Skill</w:t>
            </w:r>
          </w:p>
        </w:tc>
        <w:tc>
          <w:tcPr>
            <w:tcW w:w="377" w:type="dxa"/>
          </w:tcPr>
          <w:p w:rsidR="0016278E" w:rsidRPr="00E25122" w:rsidRDefault="0016278E" w:rsidP="00DA50A4">
            <w:pPr>
              <w:rPr>
                <w:rFonts w:ascii="Arial" w:hAnsi="Arial" w:cs="Arial"/>
                <w:b/>
              </w:rPr>
            </w:pPr>
            <w:r w:rsidRPr="00E25122">
              <w:rPr>
                <w:rFonts w:ascii="Arial" w:hAnsi="Arial" w:cs="Arial"/>
                <w:b/>
              </w:rPr>
              <w:t>L</w:t>
            </w:r>
          </w:p>
        </w:tc>
        <w:tc>
          <w:tcPr>
            <w:tcW w:w="450" w:type="dxa"/>
          </w:tcPr>
          <w:p w:rsidR="0016278E" w:rsidRPr="00E25122" w:rsidRDefault="0016278E" w:rsidP="00DA50A4">
            <w:pPr>
              <w:rPr>
                <w:rFonts w:ascii="Arial" w:hAnsi="Arial" w:cs="Arial"/>
                <w:b/>
              </w:rPr>
            </w:pPr>
            <w:r w:rsidRPr="00E25122">
              <w:rPr>
                <w:rFonts w:ascii="Arial" w:hAnsi="Arial" w:cs="Arial"/>
                <w:b/>
              </w:rPr>
              <w:t>P</w:t>
            </w:r>
          </w:p>
        </w:tc>
        <w:tc>
          <w:tcPr>
            <w:tcW w:w="378" w:type="dxa"/>
          </w:tcPr>
          <w:p w:rsidR="0016278E" w:rsidRPr="00E25122" w:rsidRDefault="0016278E" w:rsidP="00DA50A4">
            <w:pPr>
              <w:rPr>
                <w:rFonts w:ascii="Arial" w:hAnsi="Arial" w:cs="Arial"/>
                <w:b/>
              </w:rPr>
            </w:pPr>
            <w:r w:rsidRPr="00E25122">
              <w:rPr>
                <w:rFonts w:ascii="Arial" w:hAnsi="Arial" w:cs="Arial"/>
                <w:b/>
              </w:rPr>
              <w:t>E</w:t>
            </w:r>
          </w:p>
        </w:tc>
      </w:tr>
      <w:tr w:rsidR="0016278E" w:rsidRPr="00E25122" w:rsidTr="00DA50A4">
        <w:trPr>
          <w:cantSplit/>
        </w:trPr>
        <w:tc>
          <w:tcPr>
            <w:tcW w:w="3868" w:type="dxa"/>
          </w:tcPr>
          <w:p w:rsidR="0016278E" w:rsidRPr="00E25122" w:rsidRDefault="0016278E" w:rsidP="00DA50A4">
            <w:pPr>
              <w:ind w:left="450" w:hanging="270"/>
              <w:rPr>
                <w:rFonts w:ascii="Arial" w:hAnsi="Arial" w:cs="Arial"/>
                <w:sz w:val="22"/>
                <w:szCs w:val="22"/>
              </w:rPr>
            </w:pPr>
            <w:r w:rsidRPr="00E25122">
              <w:rPr>
                <w:rFonts w:ascii="Arial" w:hAnsi="Arial" w:cs="Arial"/>
                <w:sz w:val="22"/>
                <w:szCs w:val="22"/>
              </w:rPr>
              <w:t>1.  communicate clearly, concisely and correctly in the written, spoken and visual form that fulfills the purpose and meets the needs of the audience</w:t>
            </w:r>
          </w:p>
        </w:tc>
        <w:tc>
          <w:tcPr>
            <w:tcW w:w="377" w:type="dxa"/>
          </w:tcPr>
          <w:p w:rsidR="00A06AA8" w:rsidRPr="00A06AA8" w:rsidRDefault="00A06AA8" w:rsidP="007F425D">
            <w:pPr>
              <w:rPr>
                <w:rFonts w:ascii="Arial" w:hAnsi="Arial" w:cs="Arial"/>
              </w:rPr>
            </w:pPr>
          </w:p>
        </w:tc>
        <w:tc>
          <w:tcPr>
            <w:tcW w:w="363" w:type="dxa"/>
          </w:tcPr>
          <w:p w:rsidR="00E12A0A" w:rsidRDefault="00E12A0A" w:rsidP="007F425D">
            <w:pPr>
              <w:rPr>
                <w:rFonts w:ascii="Arial" w:hAnsi="Arial" w:cs="Arial"/>
              </w:rPr>
            </w:pPr>
          </w:p>
          <w:p w:rsidR="00C6705D" w:rsidRPr="00A06AA8" w:rsidRDefault="00C6705D" w:rsidP="007F425D">
            <w:pPr>
              <w:rPr>
                <w:rFonts w:ascii="Arial" w:hAnsi="Arial" w:cs="Arial"/>
              </w:rPr>
            </w:pPr>
            <w:r>
              <w:rPr>
                <w:rFonts w:ascii="Arial" w:hAnsi="Arial" w:cs="Arial"/>
              </w:rPr>
              <w:t>X</w:t>
            </w:r>
          </w:p>
        </w:tc>
        <w:tc>
          <w:tcPr>
            <w:tcW w:w="450" w:type="dxa"/>
          </w:tcPr>
          <w:p w:rsidR="00A06AA8" w:rsidRPr="00A06AA8" w:rsidRDefault="00A06AA8" w:rsidP="007F425D">
            <w:pPr>
              <w:rPr>
                <w:rFonts w:ascii="Arial" w:hAnsi="Arial" w:cs="Arial"/>
              </w:rPr>
            </w:pPr>
          </w:p>
        </w:tc>
        <w:tc>
          <w:tcPr>
            <w:tcW w:w="3313" w:type="dxa"/>
          </w:tcPr>
          <w:p w:rsidR="0016278E" w:rsidRPr="00A06AA8" w:rsidRDefault="0016278E" w:rsidP="00DA50A4">
            <w:pPr>
              <w:ind w:left="522" w:hanging="450"/>
              <w:rPr>
                <w:rFonts w:ascii="Arial" w:hAnsi="Arial" w:cs="Arial"/>
                <w:sz w:val="22"/>
                <w:szCs w:val="22"/>
              </w:rPr>
            </w:pPr>
            <w:r w:rsidRPr="00A06AA8">
              <w:rPr>
                <w:rFonts w:ascii="Arial" w:hAnsi="Arial" w:cs="Arial"/>
                <w:sz w:val="22"/>
                <w:szCs w:val="22"/>
              </w:rPr>
              <w:t>7.     locate, select, organize and document information using appropriate technology and information sources</w:t>
            </w:r>
          </w:p>
        </w:tc>
        <w:tc>
          <w:tcPr>
            <w:tcW w:w="377" w:type="dxa"/>
          </w:tcPr>
          <w:p w:rsidR="00A06AA8" w:rsidRPr="00A06AA8" w:rsidRDefault="00A06AA8" w:rsidP="00DA50A4">
            <w:pPr>
              <w:rPr>
                <w:rFonts w:ascii="Arial" w:hAnsi="Arial" w:cs="Arial"/>
              </w:rPr>
            </w:pPr>
          </w:p>
        </w:tc>
        <w:tc>
          <w:tcPr>
            <w:tcW w:w="450" w:type="dxa"/>
          </w:tcPr>
          <w:p w:rsidR="00E12A0A" w:rsidRDefault="00E12A0A" w:rsidP="00DA50A4">
            <w:pPr>
              <w:rPr>
                <w:rFonts w:ascii="Arial" w:hAnsi="Arial" w:cs="Arial"/>
              </w:rPr>
            </w:pPr>
          </w:p>
          <w:p w:rsidR="00C6705D" w:rsidRDefault="00C6705D" w:rsidP="00DA50A4">
            <w:pPr>
              <w:rPr>
                <w:rFonts w:ascii="Arial" w:hAnsi="Arial" w:cs="Arial"/>
              </w:rPr>
            </w:pPr>
          </w:p>
          <w:p w:rsidR="00C6705D" w:rsidRPr="00A06AA8" w:rsidRDefault="00C6705D" w:rsidP="00DA50A4">
            <w:pPr>
              <w:rPr>
                <w:rFonts w:ascii="Arial" w:hAnsi="Arial" w:cs="Arial"/>
              </w:rPr>
            </w:pPr>
            <w:r>
              <w:rPr>
                <w:rFonts w:ascii="Arial" w:hAnsi="Arial" w:cs="Arial"/>
              </w:rPr>
              <w:t>X</w:t>
            </w:r>
          </w:p>
        </w:tc>
        <w:tc>
          <w:tcPr>
            <w:tcW w:w="378" w:type="dxa"/>
          </w:tcPr>
          <w:p w:rsidR="00A06AA8" w:rsidRDefault="00A06AA8" w:rsidP="00DA50A4">
            <w:pPr>
              <w:rPr>
                <w:rFonts w:ascii="Arial" w:hAnsi="Arial" w:cs="Arial"/>
              </w:rPr>
            </w:pPr>
          </w:p>
          <w:p w:rsidR="00C6705D" w:rsidRDefault="00C6705D" w:rsidP="00DA50A4">
            <w:pPr>
              <w:rPr>
                <w:rFonts w:ascii="Arial" w:hAnsi="Arial" w:cs="Arial"/>
              </w:rPr>
            </w:pPr>
          </w:p>
          <w:p w:rsidR="00C6705D" w:rsidRPr="00A06AA8" w:rsidRDefault="00C6705D" w:rsidP="00DA50A4">
            <w:pPr>
              <w:rPr>
                <w:rFonts w:ascii="Arial" w:hAnsi="Arial" w:cs="Arial"/>
              </w:rPr>
            </w:pPr>
            <w:r>
              <w:rPr>
                <w:rFonts w:ascii="Arial" w:hAnsi="Arial" w:cs="Arial"/>
              </w:rPr>
              <w:t>X</w:t>
            </w:r>
          </w:p>
        </w:tc>
      </w:tr>
      <w:tr w:rsidR="0016278E" w:rsidRPr="00E25122" w:rsidTr="00DA50A4">
        <w:trPr>
          <w:cantSplit/>
        </w:trPr>
        <w:tc>
          <w:tcPr>
            <w:tcW w:w="3868" w:type="dxa"/>
          </w:tcPr>
          <w:p w:rsidR="0016278E" w:rsidRPr="00E25122" w:rsidRDefault="0016278E" w:rsidP="00DA50A4">
            <w:pPr>
              <w:ind w:left="450" w:hanging="270"/>
              <w:rPr>
                <w:rFonts w:ascii="Arial" w:hAnsi="Arial" w:cs="Arial"/>
                <w:sz w:val="22"/>
                <w:szCs w:val="22"/>
              </w:rPr>
            </w:pPr>
            <w:r w:rsidRPr="00E25122">
              <w:rPr>
                <w:rFonts w:ascii="Arial" w:hAnsi="Arial" w:cs="Arial"/>
                <w:sz w:val="22"/>
                <w:szCs w:val="22"/>
              </w:rPr>
              <w:t>2.  respond to written, spoken or visual messages in a manner that ensures effective communication</w:t>
            </w:r>
          </w:p>
        </w:tc>
        <w:tc>
          <w:tcPr>
            <w:tcW w:w="377" w:type="dxa"/>
          </w:tcPr>
          <w:p w:rsidR="00A06AA8" w:rsidRPr="00A06AA8" w:rsidRDefault="00A06AA8" w:rsidP="007F425D">
            <w:pPr>
              <w:rPr>
                <w:rFonts w:ascii="Arial" w:hAnsi="Arial" w:cs="Arial"/>
              </w:rPr>
            </w:pPr>
          </w:p>
        </w:tc>
        <w:tc>
          <w:tcPr>
            <w:tcW w:w="363" w:type="dxa"/>
          </w:tcPr>
          <w:p w:rsidR="00E12A0A" w:rsidRDefault="00E12A0A" w:rsidP="007F425D">
            <w:pPr>
              <w:rPr>
                <w:rFonts w:ascii="Arial" w:hAnsi="Arial" w:cs="Arial"/>
              </w:rPr>
            </w:pPr>
          </w:p>
          <w:p w:rsidR="00C6705D" w:rsidRPr="00A06AA8" w:rsidRDefault="00C6705D" w:rsidP="007F425D">
            <w:pPr>
              <w:rPr>
                <w:rFonts w:ascii="Arial" w:hAnsi="Arial" w:cs="Arial"/>
              </w:rPr>
            </w:pPr>
            <w:r>
              <w:rPr>
                <w:rFonts w:ascii="Arial" w:hAnsi="Arial" w:cs="Arial"/>
              </w:rPr>
              <w:t>X</w:t>
            </w:r>
          </w:p>
        </w:tc>
        <w:tc>
          <w:tcPr>
            <w:tcW w:w="450" w:type="dxa"/>
          </w:tcPr>
          <w:p w:rsidR="00A06AA8" w:rsidRPr="00A06AA8" w:rsidRDefault="00A06AA8" w:rsidP="007F425D">
            <w:pPr>
              <w:rPr>
                <w:rFonts w:ascii="Arial" w:hAnsi="Arial" w:cs="Arial"/>
              </w:rPr>
            </w:pPr>
          </w:p>
        </w:tc>
        <w:tc>
          <w:tcPr>
            <w:tcW w:w="3313" w:type="dxa"/>
          </w:tcPr>
          <w:p w:rsidR="0016278E" w:rsidRPr="00A06AA8" w:rsidRDefault="0016278E" w:rsidP="00DA50A4">
            <w:pPr>
              <w:ind w:left="522" w:hanging="450"/>
              <w:rPr>
                <w:rFonts w:ascii="Arial" w:hAnsi="Arial" w:cs="Arial"/>
                <w:sz w:val="22"/>
                <w:szCs w:val="22"/>
              </w:rPr>
            </w:pPr>
            <w:r w:rsidRPr="00A06AA8">
              <w:rPr>
                <w:rFonts w:ascii="Arial" w:hAnsi="Arial" w:cs="Arial"/>
                <w:sz w:val="22"/>
                <w:szCs w:val="22"/>
              </w:rPr>
              <w:t>8.     show respect for the diverse opinions, values, belief systems, and contributions of others</w:t>
            </w:r>
          </w:p>
        </w:tc>
        <w:tc>
          <w:tcPr>
            <w:tcW w:w="377" w:type="dxa"/>
          </w:tcPr>
          <w:p w:rsidR="00E12A0A" w:rsidRDefault="00E12A0A" w:rsidP="00DA50A4">
            <w:pPr>
              <w:rPr>
                <w:rFonts w:ascii="Arial" w:hAnsi="Arial" w:cs="Arial"/>
              </w:rPr>
            </w:pPr>
          </w:p>
          <w:p w:rsidR="00C6705D" w:rsidRPr="00A06AA8" w:rsidRDefault="00C6705D" w:rsidP="00DA50A4">
            <w:pPr>
              <w:rPr>
                <w:rFonts w:ascii="Arial" w:hAnsi="Arial" w:cs="Arial"/>
              </w:rPr>
            </w:pPr>
            <w:r>
              <w:rPr>
                <w:rFonts w:ascii="Arial" w:hAnsi="Arial" w:cs="Arial"/>
              </w:rPr>
              <w:t>X</w:t>
            </w:r>
          </w:p>
        </w:tc>
        <w:tc>
          <w:tcPr>
            <w:tcW w:w="450" w:type="dxa"/>
          </w:tcPr>
          <w:p w:rsidR="00E12A0A" w:rsidRDefault="00E12A0A" w:rsidP="00DA50A4">
            <w:pPr>
              <w:rPr>
                <w:rFonts w:ascii="Arial" w:hAnsi="Arial" w:cs="Arial"/>
              </w:rPr>
            </w:pPr>
          </w:p>
          <w:p w:rsidR="00C6705D" w:rsidRPr="00A06AA8" w:rsidRDefault="00C6705D" w:rsidP="00DA50A4">
            <w:pPr>
              <w:rPr>
                <w:rFonts w:ascii="Arial" w:hAnsi="Arial" w:cs="Arial"/>
              </w:rPr>
            </w:pPr>
            <w:r>
              <w:rPr>
                <w:rFonts w:ascii="Arial" w:hAnsi="Arial" w:cs="Arial"/>
              </w:rPr>
              <w:t>X</w:t>
            </w:r>
          </w:p>
        </w:tc>
        <w:tc>
          <w:tcPr>
            <w:tcW w:w="378" w:type="dxa"/>
          </w:tcPr>
          <w:p w:rsidR="0016278E" w:rsidRPr="00A06AA8" w:rsidRDefault="0016278E" w:rsidP="00DA50A4">
            <w:pPr>
              <w:rPr>
                <w:rFonts w:ascii="Arial" w:hAnsi="Arial" w:cs="Arial"/>
              </w:rPr>
            </w:pPr>
          </w:p>
        </w:tc>
      </w:tr>
      <w:tr w:rsidR="0016278E" w:rsidRPr="00E25122" w:rsidTr="00DA50A4">
        <w:trPr>
          <w:cantSplit/>
        </w:trPr>
        <w:tc>
          <w:tcPr>
            <w:tcW w:w="3868" w:type="dxa"/>
          </w:tcPr>
          <w:p w:rsidR="0016278E" w:rsidRPr="00E25122" w:rsidRDefault="0016278E" w:rsidP="00DA50A4">
            <w:pPr>
              <w:ind w:left="450" w:hanging="270"/>
              <w:rPr>
                <w:rFonts w:ascii="Arial" w:hAnsi="Arial" w:cs="Arial"/>
                <w:sz w:val="22"/>
                <w:szCs w:val="22"/>
              </w:rPr>
            </w:pPr>
            <w:r w:rsidRPr="00E25122">
              <w:rPr>
                <w:rFonts w:ascii="Arial" w:hAnsi="Arial" w:cs="Arial"/>
                <w:sz w:val="22"/>
                <w:szCs w:val="22"/>
              </w:rPr>
              <w:t>3.  execute mathematical operations accurately</w:t>
            </w:r>
          </w:p>
        </w:tc>
        <w:tc>
          <w:tcPr>
            <w:tcW w:w="377" w:type="dxa"/>
          </w:tcPr>
          <w:p w:rsidR="00E12A0A" w:rsidRPr="00A06AA8" w:rsidRDefault="00E12A0A" w:rsidP="007F425D">
            <w:pPr>
              <w:rPr>
                <w:rFonts w:ascii="Arial" w:hAnsi="Arial" w:cs="Arial"/>
              </w:rPr>
            </w:pPr>
          </w:p>
        </w:tc>
        <w:tc>
          <w:tcPr>
            <w:tcW w:w="363" w:type="dxa"/>
          </w:tcPr>
          <w:p w:rsidR="00E12A0A" w:rsidRDefault="00E12A0A" w:rsidP="007F425D">
            <w:pPr>
              <w:rPr>
                <w:rFonts w:ascii="Arial" w:hAnsi="Arial" w:cs="Arial"/>
              </w:rPr>
            </w:pPr>
          </w:p>
          <w:p w:rsidR="00C6705D" w:rsidRPr="00A06AA8" w:rsidRDefault="00C6705D" w:rsidP="007F425D">
            <w:pPr>
              <w:rPr>
                <w:rFonts w:ascii="Arial" w:hAnsi="Arial" w:cs="Arial"/>
              </w:rPr>
            </w:pPr>
            <w:r>
              <w:rPr>
                <w:rFonts w:ascii="Arial" w:hAnsi="Arial" w:cs="Arial"/>
              </w:rPr>
              <w:t>X</w:t>
            </w:r>
          </w:p>
        </w:tc>
        <w:tc>
          <w:tcPr>
            <w:tcW w:w="450" w:type="dxa"/>
          </w:tcPr>
          <w:p w:rsidR="00A06AA8" w:rsidRDefault="00A06AA8" w:rsidP="007F425D">
            <w:pPr>
              <w:rPr>
                <w:rFonts w:ascii="Arial" w:hAnsi="Arial" w:cs="Arial"/>
              </w:rPr>
            </w:pPr>
          </w:p>
          <w:p w:rsidR="00C6705D" w:rsidRPr="00A06AA8" w:rsidRDefault="00C6705D" w:rsidP="007F425D">
            <w:pPr>
              <w:rPr>
                <w:rFonts w:ascii="Arial" w:hAnsi="Arial" w:cs="Arial"/>
              </w:rPr>
            </w:pPr>
            <w:r>
              <w:rPr>
                <w:rFonts w:ascii="Arial" w:hAnsi="Arial" w:cs="Arial"/>
              </w:rPr>
              <w:t>X</w:t>
            </w:r>
          </w:p>
        </w:tc>
        <w:tc>
          <w:tcPr>
            <w:tcW w:w="3313" w:type="dxa"/>
          </w:tcPr>
          <w:p w:rsidR="0016278E" w:rsidRPr="00A06AA8" w:rsidRDefault="0016278E" w:rsidP="00DA50A4">
            <w:pPr>
              <w:ind w:left="522" w:hanging="450"/>
              <w:rPr>
                <w:rFonts w:ascii="Arial" w:hAnsi="Arial" w:cs="Arial"/>
                <w:sz w:val="22"/>
                <w:szCs w:val="22"/>
              </w:rPr>
            </w:pPr>
            <w:r w:rsidRPr="00A06AA8">
              <w:rPr>
                <w:rFonts w:ascii="Arial" w:hAnsi="Arial" w:cs="Arial"/>
                <w:sz w:val="22"/>
                <w:szCs w:val="22"/>
              </w:rPr>
              <w:t>9.     interact with others in groups or teams in ways that contribute to effective working relationships and the achievement of goals</w:t>
            </w:r>
          </w:p>
        </w:tc>
        <w:tc>
          <w:tcPr>
            <w:tcW w:w="377" w:type="dxa"/>
          </w:tcPr>
          <w:p w:rsidR="00E12A0A" w:rsidRPr="00A06AA8" w:rsidRDefault="00E12A0A" w:rsidP="00DA50A4">
            <w:pPr>
              <w:rPr>
                <w:rFonts w:ascii="Arial" w:hAnsi="Arial" w:cs="Arial"/>
              </w:rPr>
            </w:pPr>
          </w:p>
        </w:tc>
        <w:tc>
          <w:tcPr>
            <w:tcW w:w="450" w:type="dxa"/>
          </w:tcPr>
          <w:p w:rsidR="00E12A0A" w:rsidRDefault="00E12A0A" w:rsidP="00DA50A4">
            <w:pPr>
              <w:rPr>
                <w:rFonts w:ascii="Arial" w:hAnsi="Arial" w:cs="Arial"/>
              </w:rPr>
            </w:pPr>
          </w:p>
          <w:p w:rsidR="00C6705D" w:rsidRDefault="00C6705D" w:rsidP="00DA50A4">
            <w:pPr>
              <w:rPr>
                <w:rFonts w:ascii="Arial" w:hAnsi="Arial" w:cs="Arial"/>
              </w:rPr>
            </w:pPr>
          </w:p>
          <w:p w:rsidR="00C6705D" w:rsidRPr="00A06AA8" w:rsidRDefault="00C6705D" w:rsidP="00DA50A4">
            <w:pPr>
              <w:rPr>
                <w:rFonts w:ascii="Arial" w:hAnsi="Arial" w:cs="Arial"/>
              </w:rPr>
            </w:pPr>
            <w:r>
              <w:rPr>
                <w:rFonts w:ascii="Arial" w:hAnsi="Arial" w:cs="Arial"/>
              </w:rPr>
              <w:t>X</w:t>
            </w:r>
          </w:p>
        </w:tc>
        <w:tc>
          <w:tcPr>
            <w:tcW w:w="378" w:type="dxa"/>
          </w:tcPr>
          <w:p w:rsidR="0016278E" w:rsidRPr="00A06AA8" w:rsidRDefault="0016278E" w:rsidP="00DA50A4">
            <w:pPr>
              <w:rPr>
                <w:rFonts w:ascii="Arial" w:hAnsi="Arial" w:cs="Arial"/>
              </w:rPr>
            </w:pPr>
          </w:p>
        </w:tc>
      </w:tr>
      <w:tr w:rsidR="0016278E" w:rsidRPr="00E25122" w:rsidTr="00DA50A4">
        <w:trPr>
          <w:cantSplit/>
        </w:trPr>
        <w:tc>
          <w:tcPr>
            <w:tcW w:w="3868" w:type="dxa"/>
          </w:tcPr>
          <w:p w:rsidR="0016278E" w:rsidRPr="00E25122" w:rsidRDefault="0016278E" w:rsidP="00DA50A4">
            <w:pPr>
              <w:ind w:left="450" w:hanging="270"/>
              <w:rPr>
                <w:rFonts w:ascii="Arial" w:hAnsi="Arial" w:cs="Arial"/>
                <w:sz w:val="22"/>
                <w:szCs w:val="22"/>
              </w:rPr>
            </w:pPr>
            <w:r w:rsidRPr="00E25122">
              <w:rPr>
                <w:rFonts w:ascii="Arial" w:hAnsi="Arial" w:cs="Arial"/>
                <w:sz w:val="22"/>
                <w:szCs w:val="22"/>
              </w:rPr>
              <w:t>4.  apply a systematic approach to solve problems</w:t>
            </w:r>
          </w:p>
        </w:tc>
        <w:tc>
          <w:tcPr>
            <w:tcW w:w="377" w:type="dxa"/>
          </w:tcPr>
          <w:p w:rsidR="00E12A0A" w:rsidRPr="00A06AA8" w:rsidRDefault="00E12A0A" w:rsidP="007F425D">
            <w:pPr>
              <w:rPr>
                <w:rFonts w:ascii="Arial" w:hAnsi="Arial" w:cs="Arial"/>
              </w:rPr>
            </w:pPr>
          </w:p>
        </w:tc>
        <w:tc>
          <w:tcPr>
            <w:tcW w:w="363" w:type="dxa"/>
          </w:tcPr>
          <w:p w:rsidR="00E12A0A" w:rsidRDefault="00E12A0A" w:rsidP="007F425D">
            <w:pPr>
              <w:rPr>
                <w:rFonts w:ascii="Arial" w:hAnsi="Arial" w:cs="Arial"/>
              </w:rPr>
            </w:pPr>
          </w:p>
          <w:p w:rsidR="00C6705D" w:rsidRPr="00A06AA8" w:rsidRDefault="00C6705D" w:rsidP="007F425D">
            <w:pPr>
              <w:rPr>
                <w:rFonts w:ascii="Arial" w:hAnsi="Arial" w:cs="Arial"/>
              </w:rPr>
            </w:pPr>
            <w:r>
              <w:rPr>
                <w:rFonts w:ascii="Arial" w:hAnsi="Arial" w:cs="Arial"/>
              </w:rPr>
              <w:t>X</w:t>
            </w:r>
          </w:p>
        </w:tc>
        <w:tc>
          <w:tcPr>
            <w:tcW w:w="450" w:type="dxa"/>
          </w:tcPr>
          <w:p w:rsidR="00A06AA8" w:rsidRDefault="00A06AA8" w:rsidP="007F425D">
            <w:pPr>
              <w:rPr>
                <w:rFonts w:ascii="Arial" w:hAnsi="Arial" w:cs="Arial"/>
              </w:rPr>
            </w:pPr>
          </w:p>
          <w:p w:rsidR="00C6705D" w:rsidRPr="00A06AA8" w:rsidRDefault="00C6705D" w:rsidP="007F425D">
            <w:pPr>
              <w:rPr>
                <w:rFonts w:ascii="Arial" w:hAnsi="Arial" w:cs="Arial"/>
              </w:rPr>
            </w:pPr>
            <w:r>
              <w:rPr>
                <w:rFonts w:ascii="Arial" w:hAnsi="Arial" w:cs="Arial"/>
              </w:rPr>
              <w:t>X</w:t>
            </w:r>
          </w:p>
        </w:tc>
        <w:tc>
          <w:tcPr>
            <w:tcW w:w="3313" w:type="dxa"/>
          </w:tcPr>
          <w:p w:rsidR="0016278E" w:rsidRPr="00A06AA8" w:rsidRDefault="0016278E" w:rsidP="00DA50A4">
            <w:pPr>
              <w:ind w:left="522" w:hanging="450"/>
              <w:rPr>
                <w:rFonts w:ascii="Arial" w:hAnsi="Arial" w:cs="Arial"/>
                <w:sz w:val="22"/>
                <w:szCs w:val="22"/>
              </w:rPr>
            </w:pPr>
            <w:r w:rsidRPr="00A06AA8">
              <w:rPr>
                <w:rFonts w:ascii="Arial" w:hAnsi="Arial" w:cs="Arial"/>
                <w:sz w:val="22"/>
                <w:szCs w:val="22"/>
              </w:rPr>
              <w:t>10.   manage the use of time and other resources to complete projects</w:t>
            </w:r>
          </w:p>
        </w:tc>
        <w:tc>
          <w:tcPr>
            <w:tcW w:w="377" w:type="dxa"/>
          </w:tcPr>
          <w:p w:rsidR="00A06AA8" w:rsidRPr="00A06AA8" w:rsidRDefault="00A06AA8" w:rsidP="00DA50A4">
            <w:pPr>
              <w:rPr>
                <w:rFonts w:ascii="Arial" w:hAnsi="Arial" w:cs="Arial"/>
              </w:rPr>
            </w:pPr>
          </w:p>
        </w:tc>
        <w:tc>
          <w:tcPr>
            <w:tcW w:w="450" w:type="dxa"/>
          </w:tcPr>
          <w:p w:rsidR="00E12A0A" w:rsidRDefault="00E12A0A" w:rsidP="00DA50A4">
            <w:pPr>
              <w:rPr>
                <w:rFonts w:ascii="Arial" w:hAnsi="Arial" w:cs="Arial"/>
              </w:rPr>
            </w:pPr>
          </w:p>
          <w:p w:rsidR="00C6705D" w:rsidRPr="00A06AA8" w:rsidRDefault="00C6705D" w:rsidP="00DA50A4">
            <w:pPr>
              <w:rPr>
                <w:rFonts w:ascii="Arial" w:hAnsi="Arial" w:cs="Arial"/>
              </w:rPr>
            </w:pPr>
            <w:r>
              <w:rPr>
                <w:rFonts w:ascii="Arial" w:hAnsi="Arial" w:cs="Arial"/>
              </w:rPr>
              <w:t>X</w:t>
            </w:r>
          </w:p>
        </w:tc>
        <w:tc>
          <w:tcPr>
            <w:tcW w:w="378" w:type="dxa"/>
          </w:tcPr>
          <w:p w:rsidR="00E12A0A" w:rsidRPr="00A06AA8" w:rsidRDefault="00E12A0A" w:rsidP="00DA50A4">
            <w:pPr>
              <w:rPr>
                <w:rFonts w:ascii="Arial" w:hAnsi="Arial" w:cs="Arial"/>
              </w:rPr>
            </w:pPr>
          </w:p>
        </w:tc>
      </w:tr>
      <w:tr w:rsidR="0016278E" w:rsidRPr="00E25122" w:rsidTr="00DA50A4">
        <w:trPr>
          <w:cantSplit/>
        </w:trPr>
        <w:tc>
          <w:tcPr>
            <w:tcW w:w="3868" w:type="dxa"/>
          </w:tcPr>
          <w:p w:rsidR="0016278E" w:rsidRPr="00E25122" w:rsidRDefault="0016278E" w:rsidP="00DA50A4">
            <w:pPr>
              <w:ind w:left="450" w:hanging="270"/>
              <w:rPr>
                <w:rFonts w:ascii="Arial" w:hAnsi="Arial" w:cs="Arial"/>
                <w:sz w:val="22"/>
                <w:szCs w:val="22"/>
              </w:rPr>
            </w:pPr>
            <w:r w:rsidRPr="00E25122">
              <w:rPr>
                <w:rFonts w:ascii="Arial" w:hAnsi="Arial" w:cs="Arial"/>
                <w:sz w:val="22"/>
                <w:szCs w:val="22"/>
              </w:rPr>
              <w:t>5.  use a variety of thinking skills to anticipate and solve problems</w:t>
            </w:r>
          </w:p>
        </w:tc>
        <w:tc>
          <w:tcPr>
            <w:tcW w:w="377" w:type="dxa"/>
          </w:tcPr>
          <w:p w:rsidR="00E12A0A" w:rsidRPr="00A06AA8" w:rsidRDefault="00E12A0A" w:rsidP="007F425D">
            <w:pPr>
              <w:rPr>
                <w:rFonts w:ascii="Arial" w:hAnsi="Arial" w:cs="Arial"/>
              </w:rPr>
            </w:pPr>
          </w:p>
        </w:tc>
        <w:tc>
          <w:tcPr>
            <w:tcW w:w="363" w:type="dxa"/>
          </w:tcPr>
          <w:p w:rsidR="00E12A0A" w:rsidRDefault="00E12A0A" w:rsidP="007F425D">
            <w:pPr>
              <w:rPr>
                <w:rFonts w:ascii="Arial" w:hAnsi="Arial" w:cs="Arial"/>
              </w:rPr>
            </w:pPr>
          </w:p>
          <w:p w:rsidR="00C6705D" w:rsidRPr="00A06AA8" w:rsidRDefault="00C6705D" w:rsidP="007F425D">
            <w:pPr>
              <w:rPr>
                <w:rFonts w:ascii="Arial" w:hAnsi="Arial" w:cs="Arial"/>
              </w:rPr>
            </w:pPr>
            <w:r>
              <w:rPr>
                <w:rFonts w:ascii="Arial" w:hAnsi="Arial" w:cs="Arial"/>
              </w:rPr>
              <w:t>X</w:t>
            </w:r>
          </w:p>
        </w:tc>
        <w:tc>
          <w:tcPr>
            <w:tcW w:w="450" w:type="dxa"/>
          </w:tcPr>
          <w:p w:rsidR="00A06AA8" w:rsidRPr="00A06AA8" w:rsidRDefault="00A06AA8" w:rsidP="007F425D">
            <w:pPr>
              <w:rPr>
                <w:rFonts w:ascii="Arial" w:hAnsi="Arial" w:cs="Arial"/>
              </w:rPr>
            </w:pPr>
          </w:p>
        </w:tc>
        <w:tc>
          <w:tcPr>
            <w:tcW w:w="3313" w:type="dxa"/>
          </w:tcPr>
          <w:p w:rsidR="0016278E" w:rsidRPr="00A06AA8" w:rsidRDefault="0016278E" w:rsidP="00DA50A4">
            <w:pPr>
              <w:ind w:left="522" w:hanging="450"/>
              <w:rPr>
                <w:rFonts w:ascii="Arial" w:hAnsi="Arial" w:cs="Arial"/>
                <w:sz w:val="22"/>
                <w:szCs w:val="22"/>
              </w:rPr>
            </w:pPr>
            <w:r w:rsidRPr="00A06AA8">
              <w:rPr>
                <w:rFonts w:ascii="Arial" w:hAnsi="Arial" w:cs="Arial"/>
                <w:sz w:val="22"/>
                <w:szCs w:val="22"/>
              </w:rPr>
              <w:t>11.   take responsibility for one’s own actions, decisions and consequences</w:t>
            </w:r>
          </w:p>
        </w:tc>
        <w:tc>
          <w:tcPr>
            <w:tcW w:w="377" w:type="dxa"/>
          </w:tcPr>
          <w:p w:rsidR="00E12A0A" w:rsidRPr="00A06AA8" w:rsidRDefault="00E12A0A" w:rsidP="00DA50A4">
            <w:pPr>
              <w:rPr>
                <w:rFonts w:ascii="Arial" w:hAnsi="Arial" w:cs="Arial"/>
              </w:rPr>
            </w:pPr>
          </w:p>
        </w:tc>
        <w:tc>
          <w:tcPr>
            <w:tcW w:w="450" w:type="dxa"/>
          </w:tcPr>
          <w:p w:rsidR="00E12A0A" w:rsidRDefault="00E12A0A" w:rsidP="00DA50A4">
            <w:pPr>
              <w:rPr>
                <w:rFonts w:ascii="Arial" w:hAnsi="Arial" w:cs="Arial"/>
              </w:rPr>
            </w:pPr>
          </w:p>
          <w:p w:rsidR="00C6705D" w:rsidRPr="00A06AA8" w:rsidRDefault="00C6705D" w:rsidP="00DA50A4">
            <w:pPr>
              <w:rPr>
                <w:rFonts w:ascii="Arial" w:hAnsi="Arial" w:cs="Arial"/>
              </w:rPr>
            </w:pPr>
            <w:r>
              <w:rPr>
                <w:rFonts w:ascii="Arial" w:hAnsi="Arial" w:cs="Arial"/>
              </w:rPr>
              <w:t>X</w:t>
            </w:r>
          </w:p>
        </w:tc>
        <w:tc>
          <w:tcPr>
            <w:tcW w:w="378" w:type="dxa"/>
          </w:tcPr>
          <w:p w:rsidR="0016278E" w:rsidRDefault="0016278E" w:rsidP="00DA50A4">
            <w:pPr>
              <w:rPr>
                <w:rFonts w:ascii="Arial" w:hAnsi="Arial" w:cs="Arial"/>
              </w:rPr>
            </w:pPr>
          </w:p>
          <w:p w:rsidR="00C6705D" w:rsidRPr="00A06AA8" w:rsidRDefault="00C6705D" w:rsidP="00DA50A4">
            <w:pPr>
              <w:rPr>
                <w:rFonts w:ascii="Arial" w:hAnsi="Arial" w:cs="Arial"/>
              </w:rPr>
            </w:pPr>
            <w:r>
              <w:rPr>
                <w:rFonts w:ascii="Arial" w:hAnsi="Arial" w:cs="Arial"/>
              </w:rPr>
              <w:t>X</w:t>
            </w:r>
          </w:p>
        </w:tc>
      </w:tr>
      <w:tr w:rsidR="0016278E" w:rsidRPr="00E25122" w:rsidTr="00DA50A4">
        <w:trPr>
          <w:cantSplit/>
        </w:trPr>
        <w:tc>
          <w:tcPr>
            <w:tcW w:w="3868" w:type="dxa"/>
          </w:tcPr>
          <w:p w:rsidR="0016278E" w:rsidRPr="00E25122" w:rsidRDefault="0016278E" w:rsidP="00DA50A4">
            <w:pPr>
              <w:ind w:left="450" w:hanging="270"/>
              <w:rPr>
                <w:rFonts w:ascii="Arial" w:hAnsi="Arial" w:cs="Arial"/>
                <w:sz w:val="22"/>
                <w:szCs w:val="22"/>
              </w:rPr>
            </w:pPr>
            <w:r w:rsidRPr="00E25122">
              <w:rPr>
                <w:rFonts w:ascii="Arial" w:hAnsi="Arial" w:cs="Arial"/>
                <w:sz w:val="22"/>
                <w:szCs w:val="22"/>
              </w:rPr>
              <w:t>6.  analyze, evaluate, and apply relevant information from a variety of sources</w:t>
            </w:r>
          </w:p>
        </w:tc>
        <w:tc>
          <w:tcPr>
            <w:tcW w:w="377" w:type="dxa"/>
          </w:tcPr>
          <w:p w:rsidR="00E12A0A" w:rsidRPr="00A06AA8" w:rsidRDefault="00E12A0A" w:rsidP="007F425D">
            <w:pPr>
              <w:rPr>
                <w:rFonts w:ascii="Arial" w:hAnsi="Arial" w:cs="Arial"/>
              </w:rPr>
            </w:pPr>
          </w:p>
        </w:tc>
        <w:tc>
          <w:tcPr>
            <w:tcW w:w="363" w:type="dxa"/>
          </w:tcPr>
          <w:p w:rsidR="00E12A0A" w:rsidRDefault="00E12A0A" w:rsidP="007F425D">
            <w:pPr>
              <w:rPr>
                <w:rFonts w:ascii="Arial" w:hAnsi="Arial" w:cs="Arial"/>
              </w:rPr>
            </w:pPr>
          </w:p>
          <w:p w:rsidR="00C6705D" w:rsidRPr="00A06AA8" w:rsidRDefault="00C6705D" w:rsidP="007F425D">
            <w:pPr>
              <w:rPr>
                <w:rFonts w:ascii="Arial" w:hAnsi="Arial" w:cs="Arial"/>
              </w:rPr>
            </w:pPr>
            <w:r>
              <w:rPr>
                <w:rFonts w:ascii="Arial" w:hAnsi="Arial" w:cs="Arial"/>
              </w:rPr>
              <w:t>X</w:t>
            </w:r>
          </w:p>
        </w:tc>
        <w:tc>
          <w:tcPr>
            <w:tcW w:w="450" w:type="dxa"/>
          </w:tcPr>
          <w:p w:rsidR="00A06AA8" w:rsidRDefault="00A06AA8" w:rsidP="007F425D">
            <w:pPr>
              <w:rPr>
                <w:rFonts w:ascii="Arial" w:hAnsi="Arial" w:cs="Arial"/>
              </w:rPr>
            </w:pPr>
          </w:p>
          <w:p w:rsidR="00C6705D" w:rsidRPr="00A06AA8" w:rsidRDefault="00C6705D" w:rsidP="007F425D">
            <w:pPr>
              <w:rPr>
                <w:rFonts w:ascii="Arial" w:hAnsi="Arial" w:cs="Arial"/>
              </w:rPr>
            </w:pPr>
            <w:r>
              <w:rPr>
                <w:rFonts w:ascii="Arial" w:hAnsi="Arial" w:cs="Arial"/>
              </w:rPr>
              <w:t>X</w:t>
            </w:r>
          </w:p>
        </w:tc>
        <w:tc>
          <w:tcPr>
            <w:tcW w:w="3313" w:type="dxa"/>
          </w:tcPr>
          <w:p w:rsidR="0016278E" w:rsidRPr="00A06AA8" w:rsidRDefault="0016278E" w:rsidP="00DA50A4">
            <w:pPr>
              <w:ind w:left="360"/>
              <w:rPr>
                <w:rFonts w:ascii="Arial" w:hAnsi="Arial" w:cs="Arial"/>
                <w:sz w:val="22"/>
                <w:szCs w:val="22"/>
              </w:rPr>
            </w:pPr>
          </w:p>
        </w:tc>
        <w:tc>
          <w:tcPr>
            <w:tcW w:w="377" w:type="dxa"/>
          </w:tcPr>
          <w:p w:rsidR="00E12A0A" w:rsidRPr="00A06AA8" w:rsidRDefault="00E12A0A" w:rsidP="00DA50A4">
            <w:pPr>
              <w:rPr>
                <w:rFonts w:ascii="Arial" w:hAnsi="Arial" w:cs="Arial"/>
              </w:rPr>
            </w:pPr>
          </w:p>
        </w:tc>
        <w:tc>
          <w:tcPr>
            <w:tcW w:w="450" w:type="dxa"/>
          </w:tcPr>
          <w:p w:rsidR="00E12A0A" w:rsidRDefault="00E12A0A" w:rsidP="00DA50A4">
            <w:pPr>
              <w:rPr>
                <w:rFonts w:ascii="Arial" w:hAnsi="Arial" w:cs="Arial"/>
              </w:rPr>
            </w:pPr>
          </w:p>
          <w:p w:rsidR="00C6705D" w:rsidRPr="00A06AA8" w:rsidRDefault="00C6705D" w:rsidP="00DA50A4">
            <w:pPr>
              <w:rPr>
                <w:rFonts w:ascii="Arial" w:hAnsi="Arial" w:cs="Arial"/>
              </w:rPr>
            </w:pPr>
            <w:r>
              <w:rPr>
                <w:rFonts w:ascii="Arial" w:hAnsi="Arial" w:cs="Arial"/>
              </w:rPr>
              <w:t>X</w:t>
            </w:r>
          </w:p>
        </w:tc>
        <w:tc>
          <w:tcPr>
            <w:tcW w:w="378" w:type="dxa"/>
          </w:tcPr>
          <w:p w:rsidR="00A06AA8" w:rsidRPr="00A06AA8" w:rsidRDefault="00A06AA8" w:rsidP="00DA50A4">
            <w:pPr>
              <w:rPr>
                <w:rFonts w:ascii="Arial" w:hAnsi="Arial" w:cs="Arial"/>
              </w:rPr>
            </w:pPr>
          </w:p>
        </w:tc>
      </w:tr>
    </w:tbl>
    <w:p w:rsidR="002B061C" w:rsidRDefault="002B061C">
      <w:pPr>
        <w:rPr>
          <w:rFonts w:ascii="Arial" w:hAnsi="Arial" w:cs="Arial"/>
          <w:b/>
          <w:sz w:val="24"/>
        </w:rPr>
      </w:pPr>
      <w:r w:rsidRPr="00E25122">
        <w:rPr>
          <w:rFonts w:ascii="Arial" w:hAnsi="Arial" w:cs="Arial"/>
          <w:b/>
          <w:sz w:val="24"/>
        </w:rPr>
        <w:t>COURSE OUTCOMES:</w:t>
      </w:r>
    </w:p>
    <w:p w:rsidR="00A06AA8" w:rsidRDefault="00A06AA8" w:rsidP="00A06AA8">
      <w:pPr>
        <w:jc w:val="both"/>
        <w:rPr>
          <w:rFonts w:ascii="Arial" w:hAnsi="Arial" w:cs="Arial"/>
          <w:sz w:val="24"/>
          <w:szCs w:val="24"/>
          <w:lang w:eastAsia="en-CA"/>
        </w:rPr>
      </w:pPr>
    </w:p>
    <w:p w:rsidR="002667CA" w:rsidRDefault="002667CA" w:rsidP="002667CA">
      <w:pPr>
        <w:jc w:val="both"/>
        <w:rPr>
          <w:rFonts w:ascii="Arial" w:hAnsi="Arial" w:cs="Arial"/>
          <w:sz w:val="24"/>
          <w:szCs w:val="24"/>
          <w:lang w:eastAsia="en-CA"/>
        </w:rPr>
      </w:pPr>
      <w:r w:rsidRPr="002667CA">
        <w:rPr>
          <w:rFonts w:ascii="Arial" w:hAnsi="Arial" w:cs="Arial"/>
          <w:sz w:val="24"/>
          <w:szCs w:val="24"/>
          <w:lang w:eastAsia="en-CA"/>
        </w:rPr>
        <w:t>Upon successful completion of this course the students will have reliably demonstrated the ability to: </w:t>
      </w:r>
    </w:p>
    <w:p w:rsidR="00A26776" w:rsidRDefault="00A26776" w:rsidP="002667CA">
      <w:pPr>
        <w:jc w:val="both"/>
        <w:rPr>
          <w:rFonts w:ascii="Arial" w:hAnsi="Arial" w:cs="Arial"/>
          <w:sz w:val="24"/>
          <w:szCs w:val="24"/>
          <w:lang w:eastAsia="en-CA"/>
        </w:rPr>
      </w:pPr>
    </w:p>
    <w:p w:rsidR="00A26776" w:rsidRPr="00A26776" w:rsidRDefault="00A26776" w:rsidP="00A26776">
      <w:pPr>
        <w:numPr>
          <w:ilvl w:val="0"/>
          <w:numId w:val="42"/>
        </w:numPr>
        <w:jc w:val="both"/>
        <w:rPr>
          <w:rFonts w:ascii="Arial" w:hAnsi="Arial" w:cs="Arial"/>
          <w:sz w:val="24"/>
          <w:szCs w:val="24"/>
          <w:lang w:val="en-CA" w:eastAsia="en-CA"/>
        </w:rPr>
      </w:pPr>
      <w:r w:rsidRPr="00A26776">
        <w:rPr>
          <w:rFonts w:ascii="Arial" w:hAnsi="Arial" w:cs="Arial"/>
          <w:sz w:val="24"/>
          <w:szCs w:val="24"/>
          <w:lang w:val="en-CA" w:eastAsia="en-CA"/>
        </w:rPr>
        <w:t>Explain the basics of computer networks. Peer-to-Peer networks and Client/Server networks.</w:t>
      </w:r>
    </w:p>
    <w:p w:rsidR="00A26776" w:rsidRPr="00A26776" w:rsidRDefault="00A26776" w:rsidP="00A26776">
      <w:pPr>
        <w:numPr>
          <w:ilvl w:val="0"/>
          <w:numId w:val="42"/>
        </w:numPr>
        <w:jc w:val="both"/>
        <w:rPr>
          <w:rFonts w:ascii="Arial" w:hAnsi="Arial" w:cs="Arial"/>
          <w:sz w:val="24"/>
          <w:szCs w:val="24"/>
          <w:lang w:val="en-CA" w:eastAsia="en-CA"/>
        </w:rPr>
      </w:pPr>
      <w:r w:rsidRPr="00A26776">
        <w:rPr>
          <w:rFonts w:ascii="Arial" w:hAnsi="Arial" w:cs="Arial"/>
          <w:sz w:val="24"/>
          <w:szCs w:val="24"/>
          <w:lang w:val="en-CA" w:eastAsia="en-CA"/>
        </w:rPr>
        <w:t xml:space="preserve">Explain the Windows </w:t>
      </w:r>
      <w:r w:rsidR="0071203E">
        <w:rPr>
          <w:rFonts w:ascii="Arial" w:hAnsi="Arial" w:cs="Arial"/>
          <w:sz w:val="24"/>
          <w:szCs w:val="24"/>
          <w:lang w:val="en-CA" w:eastAsia="en-CA"/>
        </w:rPr>
        <w:t>2016</w:t>
      </w:r>
      <w:r w:rsidRPr="00A26776">
        <w:rPr>
          <w:rFonts w:ascii="Arial" w:hAnsi="Arial" w:cs="Arial"/>
          <w:sz w:val="24"/>
          <w:szCs w:val="24"/>
          <w:lang w:val="en-CA" w:eastAsia="en-CA"/>
        </w:rPr>
        <w:t xml:space="preserve"> advance file and security system. Types of file system supported and the fault tolerance implemented.</w:t>
      </w:r>
    </w:p>
    <w:p w:rsidR="00A26776" w:rsidRPr="00A26776" w:rsidRDefault="00A26776" w:rsidP="00A26776">
      <w:pPr>
        <w:numPr>
          <w:ilvl w:val="0"/>
          <w:numId w:val="42"/>
        </w:numPr>
        <w:jc w:val="both"/>
        <w:rPr>
          <w:rFonts w:ascii="Arial" w:hAnsi="Arial" w:cs="Arial"/>
          <w:sz w:val="24"/>
          <w:szCs w:val="24"/>
          <w:lang w:val="en-CA" w:eastAsia="en-CA"/>
        </w:rPr>
      </w:pPr>
      <w:r w:rsidRPr="00A26776">
        <w:rPr>
          <w:rFonts w:ascii="Arial" w:hAnsi="Arial" w:cs="Arial"/>
          <w:sz w:val="24"/>
          <w:szCs w:val="24"/>
          <w:lang w:val="en-CA" w:eastAsia="en-CA"/>
        </w:rPr>
        <w:t>Define Forest, Trees, Domain, workgroup, users, groups and how they are managed.</w:t>
      </w:r>
    </w:p>
    <w:p w:rsidR="00A26776" w:rsidRPr="00A26776" w:rsidRDefault="00A26776" w:rsidP="00A26776">
      <w:pPr>
        <w:numPr>
          <w:ilvl w:val="0"/>
          <w:numId w:val="42"/>
        </w:numPr>
        <w:jc w:val="both"/>
        <w:rPr>
          <w:rFonts w:ascii="Arial" w:hAnsi="Arial" w:cs="Arial"/>
          <w:sz w:val="24"/>
          <w:szCs w:val="24"/>
          <w:lang w:val="en-CA" w:eastAsia="en-CA"/>
        </w:rPr>
      </w:pPr>
      <w:r w:rsidRPr="00A26776">
        <w:rPr>
          <w:rFonts w:ascii="Arial" w:hAnsi="Arial" w:cs="Arial"/>
          <w:sz w:val="24"/>
          <w:szCs w:val="24"/>
          <w:lang w:val="en-CA" w:eastAsia="en-CA"/>
        </w:rPr>
        <w:t xml:space="preserve">Explain Windows </w:t>
      </w:r>
      <w:del w:id="10" w:author="Jacky Min" w:date="2017-06-13T12:18:00Z">
        <w:r w:rsidR="0071203E" w:rsidDel="003A280D">
          <w:rPr>
            <w:rFonts w:ascii="Arial" w:hAnsi="Arial" w:cs="Arial"/>
            <w:sz w:val="24"/>
            <w:szCs w:val="24"/>
            <w:lang w:val="en-CA" w:eastAsia="en-CA"/>
          </w:rPr>
          <w:delText>2016</w:delText>
        </w:r>
      </w:del>
      <w:r w:rsidRPr="00A26776">
        <w:rPr>
          <w:rFonts w:ascii="Arial" w:hAnsi="Arial" w:cs="Arial"/>
          <w:sz w:val="24"/>
          <w:szCs w:val="24"/>
          <w:lang w:val="en-CA" w:eastAsia="en-CA"/>
        </w:rPr>
        <w:t xml:space="preserve"> communication protocols, and how the registry can be viewed and managed.</w:t>
      </w:r>
    </w:p>
    <w:p w:rsidR="00A26776" w:rsidRPr="00A26776" w:rsidRDefault="00A26776" w:rsidP="00A26776">
      <w:pPr>
        <w:numPr>
          <w:ilvl w:val="0"/>
          <w:numId w:val="42"/>
        </w:numPr>
        <w:jc w:val="both"/>
        <w:rPr>
          <w:rFonts w:ascii="Arial" w:hAnsi="Arial" w:cs="Arial"/>
          <w:sz w:val="24"/>
          <w:szCs w:val="24"/>
          <w:lang w:val="en-CA" w:eastAsia="en-CA"/>
        </w:rPr>
      </w:pPr>
      <w:r w:rsidRPr="00A26776">
        <w:rPr>
          <w:rFonts w:ascii="Arial" w:hAnsi="Arial" w:cs="Arial"/>
          <w:sz w:val="24"/>
          <w:szCs w:val="24"/>
          <w:lang w:val="en-CA" w:eastAsia="en-CA"/>
        </w:rPr>
        <w:t xml:space="preserve">Explain Windows </w:t>
      </w:r>
      <w:del w:id="11" w:author="Jacky Min" w:date="2017-06-13T12:18:00Z">
        <w:r w:rsidR="0071203E" w:rsidDel="003A280D">
          <w:rPr>
            <w:rFonts w:ascii="Arial" w:hAnsi="Arial" w:cs="Arial"/>
            <w:sz w:val="24"/>
            <w:szCs w:val="24"/>
            <w:lang w:val="en-CA" w:eastAsia="en-CA"/>
          </w:rPr>
          <w:delText>2016</w:delText>
        </w:r>
      </w:del>
      <w:r w:rsidRPr="00A26776">
        <w:rPr>
          <w:rFonts w:ascii="Arial" w:hAnsi="Arial" w:cs="Arial"/>
          <w:sz w:val="24"/>
          <w:szCs w:val="24"/>
          <w:lang w:val="en-CA" w:eastAsia="en-CA"/>
        </w:rPr>
        <w:t xml:space="preserve"> Printer Services, network-attached print devices, dedicated print servers, and Window </w:t>
      </w:r>
      <w:r w:rsidR="0071203E">
        <w:rPr>
          <w:rFonts w:ascii="Arial" w:hAnsi="Arial" w:cs="Arial"/>
          <w:sz w:val="24"/>
          <w:szCs w:val="24"/>
          <w:lang w:val="en-CA" w:eastAsia="en-CA"/>
        </w:rPr>
        <w:t>2016</w:t>
      </w:r>
      <w:r w:rsidRPr="00A26776">
        <w:rPr>
          <w:rFonts w:ascii="Arial" w:hAnsi="Arial" w:cs="Arial"/>
          <w:sz w:val="24"/>
          <w:szCs w:val="24"/>
          <w:lang w:val="en-CA" w:eastAsia="en-CA"/>
        </w:rPr>
        <w:t xml:space="preserve"> remote printing.</w:t>
      </w:r>
    </w:p>
    <w:p w:rsidR="00A26776" w:rsidRPr="00A26776" w:rsidRDefault="00A26776" w:rsidP="00A26776">
      <w:pPr>
        <w:numPr>
          <w:ilvl w:val="0"/>
          <w:numId w:val="42"/>
        </w:numPr>
        <w:jc w:val="both"/>
        <w:rPr>
          <w:rFonts w:ascii="Arial" w:hAnsi="Arial" w:cs="Arial"/>
          <w:sz w:val="24"/>
          <w:szCs w:val="24"/>
          <w:lang w:val="en-CA" w:eastAsia="en-CA"/>
        </w:rPr>
      </w:pPr>
      <w:r w:rsidRPr="00A26776">
        <w:rPr>
          <w:rFonts w:ascii="Arial" w:hAnsi="Arial" w:cs="Arial"/>
          <w:sz w:val="24"/>
          <w:szCs w:val="24"/>
          <w:lang w:val="en-CA" w:eastAsia="en-CA"/>
        </w:rPr>
        <w:t xml:space="preserve">Explain how to install Windows </w:t>
      </w:r>
      <w:r w:rsidR="0071203E">
        <w:rPr>
          <w:rFonts w:ascii="Arial" w:hAnsi="Arial" w:cs="Arial"/>
          <w:sz w:val="24"/>
          <w:szCs w:val="24"/>
          <w:lang w:val="en-CA" w:eastAsia="en-CA"/>
        </w:rPr>
        <w:t>2016</w:t>
      </w:r>
      <w:r w:rsidRPr="00A26776">
        <w:rPr>
          <w:rFonts w:ascii="Arial" w:hAnsi="Arial" w:cs="Arial"/>
          <w:sz w:val="24"/>
          <w:szCs w:val="24"/>
          <w:lang w:val="en-CA" w:eastAsia="en-CA"/>
        </w:rPr>
        <w:t xml:space="preserve"> server, networking hardware, and select a topology for implementation.</w:t>
      </w:r>
    </w:p>
    <w:p w:rsidR="00A26776" w:rsidRPr="00A26776" w:rsidRDefault="00A26776" w:rsidP="00A26776">
      <w:pPr>
        <w:numPr>
          <w:ilvl w:val="0"/>
          <w:numId w:val="42"/>
        </w:numPr>
        <w:jc w:val="both"/>
        <w:rPr>
          <w:rFonts w:ascii="Arial" w:hAnsi="Arial" w:cs="Arial"/>
          <w:sz w:val="24"/>
          <w:szCs w:val="24"/>
          <w:lang w:val="en-CA" w:eastAsia="en-CA"/>
        </w:rPr>
      </w:pPr>
      <w:r w:rsidRPr="00A26776">
        <w:rPr>
          <w:rFonts w:ascii="Arial" w:hAnsi="Arial" w:cs="Arial"/>
          <w:sz w:val="24"/>
          <w:szCs w:val="24"/>
          <w:lang w:val="en-CA" w:eastAsia="en-CA"/>
        </w:rPr>
        <w:t xml:space="preserve">Explain user, group accounts and policies, how they are implemented and administered using Windows </w:t>
      </w:r>
      <w:del w:id="12" w:author="Jacky Min" w:date="2017-06-13T12:19:00Z">
        <w:r w:rsidR="0071203E" w:rsidDel="003A280D">
          <w:rPr>
            <w:rFonts w:ascii="Arial" w:hAnsi="Arial" w:cs="Arial"/>
            <w:sz w:val="24"/>
            <w:szCs w:val="24"/>
            <w:lang w:val="en-CA" w:eastAsia="en-CA"/>
          </w:rPr>
          <w:delText>2016</w:delText>
        </w:r>
        <w:r w:rsidRPr="00A26776" w:rsidDel="003A280D">
          <w:rPr>
            <w:rFonts w:ascii="Arial" w:hAnsi="Arial" w:cs="Arial"/>
            <w:sz w:val="24"/>
            <w:szCs w:val="24"/>
            <w:lang w:val="en-CA" w:eastAsia="en-CA"/>
          </w:rPr>
          <w:delText xml:space="preserve"> </w:delText>
        </w:r>
      </w:del>
      <w:ins w:id="13" w:author="Jacky Min" w:date="2017-06-13T12:19:00Z">
        <w:r w:rsidR="003A280D">
          <w:rPr>
            <w:rFonts w:ascii="Arial" w:hAnsi="Arial" w:cs="Arial"/>
            <w:sz w:val="24"/>
            <w:szCs w:val="24"/>
            <w:lang w:val="en-CA" w:eastAsia="en-CA"/>
          </w:rPr>
          <w:t>server</w:t>
        </w:r>
        <w:r w:rsidR="003A280D" w:rsidRPr="00A26776">
          <w:rPr>
            <w:rFonts w:ascii="Arial" w:hAnsi="Arial" w:cs="Arial"/>
            <w:sz w:val="24"/>
            <w:szCs w:val="24"/>
            <w:lang w:val="en-CA" w:eastAsia="en-CA"/>
          </w:rPr>
          <w:t xml:space="preserve"> </w:t>
        </w:r>
      </w:ins>
      <w:r w:rsidRPr="00A26776">
        <w:rPr>
          <w:rFonts w:ascii="Arial" w:hAnsi="Arial" w:cs="Arial"/>
          <w:sz w:val="24"/>
          <w:szCs w:val="24"/>
          <w:lang w:val="en-CA" w:eastAsia="en-CA"/>
        </w:rPr>
        <w:t>administration tools.</w:t>
      </w:r>
    </w:p>
    <w:p w:rsidR="00A26776" w:rsidRPr="00A26776" w:rsidRDefault="00A26776" w:rsidP="00A26776">
      <w:pPr>
        <w:numPr>
          <w:ilvl w:val="0"/>
          <w:numId w:val="42"/>
        </w:numPr>
        <w:jc w:val="both"/>
        <w:rPr>
          <w:rFonts w:ascii="Arial" w:hAnsi="Arial" w:cs="Arial"/>
          <w:sz w:val="24"/>
          <w:szCs w:val="24"/>
          <w:lang w:val="en-CA" w:eastAsia="en-CA"/>
        </w:rPr>
      </w:pPr>
      <w:r w:rsidRPr="00A26776">
        <w:rPr>
          <w:rFonts w:ascii="Arial" w:hAnsi="Arial" w:cs="Arial"/>
          <w:sz w:val="24"/>
          <w:szCs w:val="24"/>
          <w:lang w:val="en-CA" w:eastAsia="en-CA"/>
        </w:rPr>
        <w:t xml:space="preserve">Know why, where, and when to use system performance monitor, event viewer and Windows </w:t>
      </w:r>
      <w:r w:rsidR="0071203E">
        <w:rPr>
          <w:rFonts w:ascii="Arial" w:hAnsi="Arial" w:cs="Arial"/>
          <w:sz w:val="24"/>
          <w:szCs w:val="24"/>
          <w:lang w:val="en-CA" w:eastAsia="en-CA"/>
        </w:rPr>
        <w:t>2016</w:t>
      </w:r>
      <w:r w:rsidRPr="00A26776">
        <w:rPr>
          <w:rFonts w:ascii="Arial" w:hAnsi="Arial" w:cs="Arial"/>
          <w:sz w:val="24"/>
          <w:szCs w:val="24"/>
          <w:lang w:val="en-CA" w:eastAsia="en-CA"/>
        </w:rPr>
        <w:t xml:space="preserve"> diagnostics.</w:t>
      </w:r>
    </w:p>
    <w:p w:rsidR="00A26776" w:rsidRPr="002667CA" w:rsidRDefault="00A26776" w:rsidP="002667CA">
      <w:pPr>
        <w:jc w:val="both"/>
        <w:rPr>
          <w:rFonts w:ascii="Arial" w:hAnsi="Arial" w:cs="Arial"/>
          <w:sz w:val="24"/>
          <w:szCs w:val="24"/>
          <w:lang w:eastAsia="en-CA"/>
        </w:rPr>
      </w:pPr>
    </w:p>
    <w:p w:rsidR="004F6855" w:rsidRPr="00E25122" w:rsidRDefault="004F6855" w:rsidP="00276D63">
      <w:pPr>
        <w:ind w:left="360"/>
        <w:jc w:val="both"/>
        <w:rPr>
          <w:rFonts w:ascii="Arial" w:hAnsi="Arial" w:cs="Arial"/>
          <w:sz w:val="24"/>
        </w:rPr>
      </w:pPr>
    </w:p>
    <w:p w:rsidR="005D0DD7" w:rsidRDefault="002B061C">
      <w:pPr>
        <w:rPr>
          <w:rFonts w:ascii="Arial" w:hAnsi="Arial" w:cs="Arial"/>
          <w:b/>
          <w:sz w:val="24"/>
        </w:rPr>
      </w:pPr>
      <w:r w:rsidRPr="00E25122">
        <w:rPr>
          <w:rFonts w:ascii="Arial" w:hAnsi="Arial" w:cs="Arial"/>
          <w:b/>
          <w:sz w:val="24"/>
        </w:rPr>
        <w:t>DELIVERY METHODS</w:t>
      </w:r>
      <w:r w:rsidR="00BB756F" w:rsidRPr="00E25122">
        <w:rPr>
          <w:rFonts w:ascii="Arial" w:hAnsi="Arial" w:cs="Arial"/>
          <w:b/>
          <w:sz w:val="24"/>
        </w:rPr>
        <w:t xml:space="preserve"> / LEARNING ACTIVITIES</w:t>
      </w:r>
      <w:r w:rsidRPr="00E25122">
        <w:rPr>
          <w:rFonts w:ascii="Arial" w:hAnsi="Arial" w:cs="Arial"/>
          <w:b/>
          <w:sz w:val="24"/>
        </w:rPr>
        <w:t>:</w:t>
      </w:r>
    </w:p>
    <w:p w:rsidR="00E12A0A" w:rsidRDefault="00E12A0A">
      <w:pPr>
        <w:rPr>
          <w:rFonts w:ascii="Arial" w:hAnsi="Arial" w:cs="Arial"/>
          <w:b/>
          <w:sz w:val="24"/>
        </w:rPr>
      </w:pPr>
    </w:p>
    <w:p w:rsidR="00A26776" w:rsidRPr="00A26776" w:rsidRDefault="00A26776" w:rsidP="00A26776">
      <w:pPr>
        <w:jc w:val="both"/>
        <w:rPr>
          <w:rFonts w:ascii="Arial" w:hAnsi="Arial" w:cs="Arial"/>
          <w:sz w:val="24"/>
        </w:rPr>
      </w:pPr>
      <w:r w:rsidRPr="00A26776">
        <w:rPr>
          <w:rFonts w:ascii="Arial" w:hAnsi="Arial" w:cs="Arial"/>
          <w:sz w:val="24"/>
        </w:rPr>
        <w:t>The instructional methods of this course are comprised of a combination of lectures, demonstrations, hands-on exercises and labs.</w:t>
      </w:r>
    </w:p>
    <w:p w:rsidR="00E12A0A" w:rsidRDefault="00E12A0A">
      <w:pPr>
        <w:rPr>
          <w:rFonts w:ascii="Arial" w:hAnsi="Arial" w:cs="Arial"/>
          <w:b/>
          <w:sz w:val="24"/>
        </w:rPr>
      </w:pPr>
    </w:p>
    <w:p w:rsidR="005D0DD7" w:rsidRDefault="005D0DD7">
      <w:pPr>
        <w:rPr>
          <w:rFonts w:ascii="Arial" w:hAnsi="Arial" w:cs="Arial"/>
          <w:b/>
          <w:sz w:val="24"/>
        </w:rPr>
      </w:pPr>
    </w:p>
    <w:p w:rsidR="002B061C" w:rsidRDefault="00BB756F">
      <w:pPr>
        <w:rPr>
          <w:rFonts w:ascii="Arial" w:hAnsi="Arial" w:cs="Arial"/>
          <w:b/>
          <w:sz w:val="24"/>
        </w:rPr>
      </w:pPr>
      <w:r w:rsidRPr="00E25122">
        <w:rPr>
          <w:rFonts w:ascii="Arial" w:hAnsi="Arial" w:cs="Arial"/>
          <w:b/>
          <w:sz w:val="24"/>
        </w:rPr>
        <w:t xml:space="preserve"> </w:t>
      </w:r>
      <w:r w:rsidR="002B061C" w:rsidRPr="00E25122">
        <w:rPr>
          <w:rFonts w:ascii="Arial" w:hAnsi="Arial" w:cs="Arial"/>
          <w:b/>
          <w:sz w:val="24"/>
        </w:rPr>
        <w:t>LIST OF TEXTBOOKS AND OTHER TEACHING AIDS:</w:t>
      </w:r>
    </w:p>
    <w:p w:rsidR="00A26776" w:rsidRDefault="00A26776" w:rsidP="00A26776">
      <w:pPr>
        <w:rPr>
          <w:rFonts w:ascii="Arial" w:hAnsi="Arial" w:cs="Arial"/>
          <w:b/>
          <w:bCs/>
          <w:sz w:val="24"/>
          <w:lang w:val="en-CA"/>
        </w:rPr>
      </w:pPr>
    </w:p>
    <w:p w:rsidR="00A26776" w:rsidRPr="00A26776" w:rsidRDefault="00A26776" w:rsidP="00A26776">
      <w:pPr>
        <w:rPr>
          <w:rFonts w:ascii="Arial" w:hAnsi="Arial" w:cs="Arial"/>
          <w:b/>
          <w:sz w:val="24"/>
          <w:lang w:val="en-CA"/>
        </w:rPr>
      </w:pPr>
      <w:r w:rsidRPr="00A26776">
        <w:rPr>
          <w:rFonts w:ascii="Arial" w:hAnsi="Arial" w:cs="Arial"/>
          <w:b/>
          <w:bCs/>
          <w:sz w:val="24"/>
          <w:lang w:val="en-CA"/>
        </w:rPr>
        <w:t>Required:</w:t>
      </w:r>
    </w:p>
    <w:p w:rsidR="00A26776" w:rsidRPr="00A26776" w:rsidRDefault="00A26776" w:rsidP="00A26776">
      <w:pPr>
        <w:rPr>
          <w:rFonts w:ascii="Arial" w:hAnsi="Arial" w:cs="Arial"/>
          <w:sz w:val="24"/>
          <w:lang w:val="en-CA"/>
        </w:rPr>
      </w:pPr>
      <w:r w:rsidRPr="00A26776">
        <w:rPr>
          <w:rFonts w:ascii="Arial" w:hAnsi="Arial" w:cs="Arial"/>
          <w:sz w:val="24"/>
          <w:lang w:val="en-CA"/>
        </w:rPr>
        <w:t xml:space="preserve">Hands-On Microsoft Windows Server </w:t>
      </w:r>
      <w:r w:rsidR="0071203E">
        <w:rPr>
          <w:rFonts w:ascii="Arial" w:hAnsi="Arial" w:cs="Arial"/>
          <w:sz w:val="24"/>
          <w:lang w:val="en-CA"/>
        </w:rPr>
        <w:t>2016</w:t>
      </w:r>
      <w:r>
        <w:rPr>
          <w:rFonts w:ascii="Arial" w:hAnsi="Arial" w:cs="Arial"/>
          <w:sz w:val="24"/>
          <w:lang w:val="en-CA"/>
        </w:rPr>
        <w:t xml:space="preserve">; </w:t>
      </w:r>
      <w:r w:rsidRPr="00A26776">
        <w:rPr>
          <w:rFonts w:ascii="Arial" w:hAnsi="Arial" w:cs="Arial"/>
          <w:sz w:val="24"/>
          <w:lang w:val="en-CA"/>
        </w:rPr>
        <w:t>Author: Michael Palmer</w:t>
      </w:r>
      <w:r>
        <w:rPr>
          <w:rFonts w:ascii="Arial" w:hAnsi="Arial" w:cs="Arial"/>
          <w:sz w:val="24"/>
          <w:lang w:val="en-CA"/>
        </w:rPr>
        <w:t xml:space="preserve">; </w:t>
      </w:r>
      <w:r w:rsidRPr="00A26776">
        <w:rPr>
          <w:rFonts w:ascii="Arial" w:hAnsi="Arial" w:cs="Arial"/>
          <w:sz w:val="24"/>
          <w:lang w:val="en-CA"/>
        </w:rPr>
        <w:t>Publisher: Course Technology  ISBN-10: 1-</w:t>
      </w:r>
      <w:r w:rsidR="0071203E">
        <w:rPr>
          <w:rFonts w:ascii="Arial" w:hAnsi="Arial" w:cs="Arial"/>
          <w:sz w:val="24"/>
          <w:lang w:val="en-CA"/>
        </w:rPr>
        <w:t>305-07862-4</w:t>
      </w:r>
      <w:r w:rsidRPr="00A26776">
        <w:rPr>
          <w:rFonts w:ascii="Arial" w:hAnsi="Arial" w:cs="Arial"/>
          <w:sz w:val="24"/>
          <w:lang w:val="en-CA"/>
        </w:rPr>
        <w:t xml:space="preserve">      ISBN-13: 978-1-</w:t>
      </w:r>
      <w:r w:rsidR="0071203E">
        <w:rPr>
          <w:rFonts w:ascii="Arial" w:hAnsi="Arial" w:cs="Arial"/>
          <w:sz w:val="24"/>
          <w:lang w:val="en-CA"/>
        </w:rPr>
        <w:t>305-07862-8</w:t>
      </w:r>
    </w:p>
    <w:p w:rsidR="005D0DD7" w:rsidRDefault="005D0DD7">
      <w:pPr>
        <w:rPr>
          <w:rFonts w:ascii="Arial" w:hAnsi="Arial" w:cs="Arial"/>
          <w:b/>
          <w:sz w:val="24"/>
        </w:rPr>
      </w:pPr>
    </w:p>
    <w:p w:rsidR="005D0DD7" w:rsidRDefault="005D0DD7">
      <w:pPr>
        <w:rPr>
          <w:rFonts w:ascii="Arial" w:hAnsi="Arial" w:cs="Arial"/>
          <w:b/>
          <w:sz w:val="24"/>
        </w:rPr>
      </w:pPr>
    </w:p>
    <w:p w:rsidR="002B061C" w:rsidRDefault="002B061C">
      <w:pPr>
        <w:rPr>
          <w:rFonts w:ascii="Arial" w:hAnsi="Arial" w:cs="Arial"/>
          <w:b/>
          <w:sz w:val="24"/>
        </w:rPr>
      </w:pPr>
      <w:r w:rsidRPr="00E25122">
        <w:rPr>
          <w:rFonts w:ascii="Arial" w:hAnsi="Arial" w:cs="Arial"/>
          <w:b/>
          <w:sz w:val="24"/>
        </w:rPr>
        <w:t>TESTING POLICY:</w:t>
      </w:r>
      <w:r w:rsidR="00605F5E">
        <w:rPr>
          <w:rFonts w:ascii="Arial" w:hAnsi="Arial" w:cs="Arial"/>
          <w:b/>
          <w:sz w:val="24"/>
        </w:rPr>
        <w:t xml:space="preserve"> </w:t>
      </w:r>
    </w:p>
    <w:p w:rsidR="00503906" w:rsidRDefault="00503906" w:rsidP="00503906">
      <w:pPr>
        <w:shd w:val="clear" w:color="auto" w:fill="FFFFFF"/>
        <w:jc w:val="both"/>
        <w:rPr>
          <w:rFonts w:ascii="Verdana" w:hAnsi="Verdana"/>
          <w:sz w:val="18"/>
          <w:szCs w:val="18"/>
          <w:lang w:eastAsia="en-CA"/>
        </w:rPr>
      </w:pPr>
    </w:p>
    <w:p w:rsidR="00503906" w:rsidRPr="006772A1" w:rsidRDefault="006772A1" w:rsidP="006772A1">
      <w:pPr>
        <w:shd w:val="clear" w:color="auto" w:fill="FFFFFF"/>
        <w:jc w:val="both"/>
        <w:outlineLvl w:val="1"/>
        <w:rPr>
          <w:rFonts w:ascii="Arial" w:hAnsi="Arial" w:cs="Arial"/>
          <w:bCs/>
          <w:sz w:val="24"/>
          <w:szCs w:val="24"/>
          <w:lang w:eastAsia="en-CA"/>
        </w:rPr>
      </w:pPr>
      <w:r w:rsidRPr="006772A1">
        <w:rPr>
          <w:rFonts w:ascii="Arial" w:hAnsi="Arial" w:cs="Arial"/>
          <w:bCs/>
          <w:sz w:val="24"/>
          <w:szCs w:val="24"/>
          <w:lang w:eastAsia="en-CA"/>
        </w:rPr>
        <w:t>A score of zero will be recorded for a missed assignment or examination unless the student presents the professor official substantiation of the absence the first day the student returns to class.</w:t>
      </w:r>
    </w:p>
    <w:p w:rsidR="00E12A0A" w:rsidRDefault="00E12A0A">
      <w:pPr>
        <w:rPr>
          <w:rFonts w:ascii="Arial" w:hAnsi="Arial" w:cs="Arial"/>
          <w:b/>
          <w:sz w:val="24"/>
        </w:rPr>
      </w:pPr>
    </w:p>
    <w:p w:rsidR="005D0DD7" w:rsidRDefault="00605F5E">
      <w:pPr>
        <w:rPr>
          <w:b/>
          <w:sz w:val="24"/>
        </w:rPr>
      </w:pPr>
      <w:r>
        <w:rPr>
          <w:b/>
          <w:sz w:val="24"/>
        </w:rPr>
        <w:t>ASSIGNMENT POLICY:</w:t>
      </w:r>
    </w:p>
    <w:p w:rsidR="00D9296B" w:rsidRDefault="00D9296B">
      <w:pPr>
        <w:rPr>
          <w:rFonts w:ascii="Arial" w:hAnsi="Arial" w:cs="Arial"/>
          <w:b/>
          <w:sz w:val="24"/>
        </w:rPr>
      </w:pPr>
    </w:p>
    <w:p w:rsidR="005D0DD7" w:rsidRPr="00D9296B" w:rsidRDefault="00D9296B" w:rsidP="00D9296B">
      <w:pPr>
        <w:jc w:val="both"/>
        <w:rPr>
          <w:rFonts w:ascii="Arial" w:hAnsi="Arial" w:cs="Arial"/>
          <w:sz w:val="24"/>
        </w:rPr>
      </w:pPr>
      <w:r w:rsidRPr="00D9296B">
        <w:rPr>
          <w:rFonts w:ascii="Arial" w:hAnsi="Arial" w:cs="Arial"/>
          <w:sz w:val="24"/>
        </w:rPr>
        <w:t>Students are required to complete hands-on exercises and projects in labs, quizzes and exams.</w:t>
      </w:r>
    </w:p>
    <w:p w:rsidR="005D0DD7" w:rsidRDefault="005D0DD7">
      <w:pPr>
        <w:rPr>
          <w:rFonts w:ascii="Arial" w:hAnsi="Arial" w:cs="Arial"/>
          <w:b/>
          <w:sz w:val="24"/>
        </w:rPr>
      </w:pPr>
    </w:p>
    <w:p w:rsidR="003F0EFF" w:rsidRDefault="003F0EFF">
      <w:pPr>
        <w:rPr>
          <w:rFonts w:ascii="Arial" w:hAnsi="Arial" w:cs="Arial"/>
          <w:b/>
          <w:sz w:val="24"/>
        </w:rPr>
      </w:pPr>
    </w:p>
    <w:p w:rsidR="001E7BA8" w:rsidRDefault="001E7BA8">
      <w:pPr>
        <w:rPr>
          <w:rFonts w:ascii="Arial" w:hAnsi="Arial" w:cs="Arial"/>
          <w:b/>
          <w:sz w:val="24"/>
        </w:rPr>
      </w:pPr>
    </w:p>
    <w:p w:rsidR="002B061C" w:rsidRPr="00E25122" w:rsidRDefault="002B061C">
      <w:pPr>
        <w:rPr>
          <w:rFonts w:ascii="Arial" w:hAnsi="Arial" w:cs="Arial"/>
          <w:b/>
          <w:sz w:val="24"/>
        </w:rPr>
      </w:pPr>
      <w:r w:rsidRPr="00E25122">
        <w:rPr>
          <w:rFonts w:ascii="Arial" w:hAnsi="Arial" w:cs="Arial"/>
          <w:b/>
          <w:sz w:val="24"/>
        </w:rPr>
        <w:t>EVALUATION SYSTEM:</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25"/>
        <w:gridCol w:w="2134"/>
        <w:gridCol w:w="2351"/>
        <w:gridCol w:w="1185"/>
        <w:gridCol w:w="960"/>
        <w:gridCol w:w="1050"/>
      </w:tblGrid>
      <w:tr w:rsidR="00735EF9" w:rsidRPr="00E51FBA" w:rsidTr="001E7BA8">
        <w:trPr>
          <w:tblCellSpacing w:w="0" w:type="dxa"/>
        </w:trPr>
        <w:tc>
          <w:tcPr>
            <w:tcW w:w="1425" w:type="dxa"/>
            <w:tcBorders>
              <w:top w:val="outset" w:sz="6" w:space="0" w:color="auto"/>
              <w:left w:val="outset" w:sz="6" w:space="0" w:color="auto"/>
              <w:bottom w:val="outset" w:sz="6" w:space="0" w:color="auto"/>
              <w:right w:val="outset" w:sz="6" w:space="0" w:color="auto"/>
            </w:tcBorders>
            <w:shd w:val="clear" w:color="auto" w:fill="FFFFFF"/>
            <w:hideMark/>
          </w:tcPr>
          <w:p w:rsidR="00735EF9" w:rsidRPr="00A136CE" w:rsidRDefault="00735EF9" w:rsidP="002963A7">
            <w:pPr>
              <w:jc w:val="both"/>
              <w:rPr>
                <w:rFonts w:ascii="Arial" w:hAnsi="Arial" w:cs="Arial"/>
                <w:sz w:val="22"/>
                <w:szCs w:val="22"/>
                <w:lang w:eastAsia="en-CA"/>
              </w:rPr>
            </w:pPr>
            <w:r w:rsidRPr="00A136CE">
              <w:rPr>
                <w:rFonts w:ascii="Arial" w:hAnsi="Arial" w:cs="Arial"/>
                <w:b/>
                <w:bCs/>
                <w:sz w:val="22"/>
                <w:szCs w:val="22"/>
                <w:lang w:eastAsia="en-CA"/>
              </w:rPr>
              <w:lastRenderedPageBreak/>
              <w:t>Assessment Tool:</w:t>
            </w:r>
          </w:p>
        </w:tc>
        <w:tc>
          <w:tcPr>
            <w:tcW w:w="2134" w:type="dxa"/>
            <w:tcBorders>
              <w:top w:val="outset" w:sz="6" w:space="0" w:color="auto"/>
              <w:left w:val="outset" w:sz="6" w:space="0" w:color="auto"/>
              <w:bottom w:val="outset" w:sz="6" w:space="0" w:color="auto"/>
              <w:right w:val="outset" w:sz="6" w:space="0" w:color="auto"/>
            </w:tcBorders>
            <w:shd w:val="clear" w:color="auto" w:fill="FFFFFF"/>
            <w:hideMark/>
          </w:tcPr>
          <w:p w:rsidR="00735EF9" w:rsidRPr="00A136CE" w:rsidRDefault="00735EF9" w:rsidP="002963A7">
            <w:pPr>
              <w:jc w:val="both"/>
              <w:rPr>
                <w:rFonts w:ascii="Arial" w:hAnsi="Arial" w:cs="Arial"/>
                <w:sz w:val="22"/>
                <w:szCs w:val="22"/>
                <w:lang w:eastAsia="en-CA"/>
              </w:rPr>
            </w:pPr>
            <w:r w:rsidRPr="00A136CE">
              <w:rPr>
                <w:rFonts w:ascii="Arial" w:hAnsi="Arial" w:cs="Arial"/>
                <w:b/>
                <w:bCs/>
                <w:sz w:val="22"/>
                <w:szCs w:val="22"/>
                <w:lang w:eastAsia="en-CA"/>
              </w:rPr>
              <w:t>Description:</w:t>
            </w:r>
          </w:p>
        </w:tc>
        <w:tc>
          <w:tcPr>
            <w:tcW w:w="2351" w:type="dxa"/>
            <w:tcBorders>
              <w:top w:val="outset" w:sz="6" w:space="0" w:color="auto"/>
              <w:left w:val="outset" w:sz="6" w:space="0" w:color="auto"/>
              <w:bottom w:val="outset" w:sz="6" w:space="0" w:color="auto"/>
              <w:right w:val="outset" w:sz="6" w:space="0" w:color="auto"/>
            </w:tcBorders>
            <w:shd w:val="clear" w:color="auto" w:fill="FFFFFF"/>
            <w:hideMark/>
          </w:tcPr>
          <w:p w:rsidR="00735EF9" w:rsidRPr="00A136CE" w:rsidRDefault="00735EF9" w:rsidP="002963A7">
            <w:pPr>
              <w:jc w:val="both"/>
              <w:rPr>
                <w:rFonts w:ascii="Arial" w:hAnsi="Arial" w:cs="Arial"/>
                <w:sz w:val="22"/>
                <w:szCs w:val="22"/>
                <w:lang w:eastAsia="en-CA"/>
              </w:rPr>
            </w:pPr>
            <w:r w:rsidRPr="00A136CE">
              <w:rPr>
                <w:rFonts w:ascii="Arial" w:hAnsi="Arial" w:cs="Arial"/>
                <w:b/>
                <w:bCs/>
                <w:sz w:val="22"/>
                <w:szCs w:val="22"/>
                <w:lang w:eastAsia="en-CA"/>
              </w:rPr>
              <w:t>Outcome(s) assessed:</w:t>
            </w:r>
          </w:p>
        </w:tc>
        <w:tc>
          <w:tcPr>
            <w:tcW w:w="1185" w:type="dxa"/>
            <w:tcBorders>
              <w:top w:val="outset" w:sz="6" w:space="0" w:color="auto"/>
              <w:left w:val="outset" w:sz="6" w:space="0" w:color="auto"/>
              <w:bottom w:val="outset" w:sz="6" w:space="0" w:color="auto"/>
              <w:right w:val="outset" w:sz="6" w:space="0" w:color="auto"/>
            </w:tcBorders>
            <w:shd w:val="clear" w:color="auto" w:fill="FFFFFF"/>
            <w:hideMark/>
          </w:tcPr>
          <w:p w:rsidR="00735EF9" w:rsidRPr="00A136CE" w:rsidRDefault="00735EF9" w:rsidP="002963A7">
            <w:pPr>
              <w:jc w:val="both"/>
              <w:rPr>
                <w:rFonts w:ascii="Arial" w:hAnsi="Arial" w:cs="Arial"/>
                <w:sz w:val="22"/>
                <w:szCs w:val="22"/>
                <w:lang w:eastAsia="en-CA"/>
              </w:rPr>
            </w:pPr>
            <w:r w:rsidRPr="00A136CE">
              <w:rPr>
                <w:rFonts w:ascii="Arial" w:hAnsi="Arial" w:cs="Arial"/>
                <w:b/>
                <w:bCs/>
                <w:sz w:val="22"/>
                <w:szCs w:val="22"/>
                <w:lang w:eastAsia="en-CA"/>
              </w:rPr>
              <w:t>EES</w:t>
            </w:r>
          </w:p>
          <w:p w:rsidR="00735EF9" w:rsidRPr="00A136CE" w:rsidRDefault="00735EF9" w:rsidP="002963A7">
            <w:pPr>
              <w:jc w:val="both"/>
              <w:rPr>
                <w:rFonts w:ascii="Arial" w:hAnsi="Arial" w:cs="Arial"/>
                <w:sz w:val="22"/>
                <w:szCs w:val="22"/>
                <w:lang w:eastAsia="en-CA"/>
              </w:rPr>
            </w:pPr>
            <w:r w:rsidRPr="00A136CE">
              <w:rPr>
                <w:rFonts w:ascii="Arial" w:hAnsi="Arial" w:cs="Arial"/>
                <w:b/>
                <w:bCs/>
                <w:sz w:val="22"/>
                <w:szCs w:val="22"/>
                <w:lang w:eastAsia="en-CA"/>
              </w:rPr>
              <w:t>assessed:</w:t>
            </w:r>
          </w:p>
        </w:tc>
        <w:tc>
          <w:tcPr>
            <w:tcW w:w="960" w:type="dxa"/>
            <w:tcBorders>
              <w:top w:val="outset" w:sz="6" w:space="0" w:color="auto"/>
              <w:left w:val="outset" w:sz="6" w:space="0" w:color="auto"/>
              <w:bottom w:val="outset" w:sz="6" w:space="0" w:color="auto"/>
              <w:right w:val="outset" w:sz="6" w:space="0" w:color="auto"/>
            </w:tcBorders>
            <w:shd w:val="clear" w:color="auto" w:fill="FFFFFF"/>
            <w:hideMark/>
          </w:tcPr>
          <w:p w:rsidR="00735EF9" w:rsidRPr="00A136CE" w:rsidRDefault="00735EF9" w:rsidP="002963A7">
            <w:pPr>
              <w:jc w:val="both"/>
              <w:rPr>
                <w:rFonts w:ascii="Arial" w:hAnsi="Arial" w:cs="Arial"/>
                <w:sz w:val="22"/>
                <w:szCs w:val="22"/>
                <w:lang w:eastAsia="en-CA"/>
              </w:rPr>
            </w:pPr>
            <w:r w:rsidRPr="00A136CE">
              <w:rPr>
                <w:rFonts w:ascii="Arial" w:hAnsi="Arial" w:cs="Arial"/>
                <w:b/>
                <w:bCs/>
                <w:sz w:val="22"/>
                <w:szCs w:val="22"/>
                <w:lang w:eastAsia="en-CA"/>
              </w:rPr>
              <w:t>Date / Week:</w:t>
            </w:r>
          </w:p>
        </w:tc>
        <w:tc>
          <w:tcPr>
            <w:tcW w:w="1050" w:type="dxa"/>
            <w:tcBorders>
              <w:top w:val="outset" w:sz="6" w:space="0" w:color="auto"/>
              <w:left w:val="outset" w:sz="6" w:space="0" w:color="auto"/>
              <w:bottom w:val="outset" w:sz="6" w:space="0" w:color="auto"/>
              <w:right w:val="outset" w:sz="6" w:space="0" w:color="auto"/>
            </w:tcBorders>
            <w:shd w:val="clear" w:color="auto" w:fill="FFFFFF"/>
            <w:hideMark/>
          </w:tcPr>
          <w:p w:rsidR="00735EF9" w:rsidRPr="00A136CE" w:rsidRDefault="00735EF9" w:rsidP="002963A7">
            <w:pPr>
              <w:jc w:val="both"/>
              <w:rPr>
                <w:rFonts w:ascii="Arial" w:hAnsi="Arial" w:cs="Arial"/>
                <w:sz w:val="22"/>
                <w:szCs w:val="22"/>
                <w:lang w:eastAsia="en-CA"/>
              </w:rPr>
            </w:pPr>
            <w:r w:rsidRPr="00A136CE">
              <w:rPr>
                <w:rFonts w:ascii="Arial" w:hAnsi="Arial" w:cs="Arial"/>
                <w:b/>
                <w:bCs/>
                <w:sz w:val="22"/>
                <w:szCs w:val="22"/>
                <w:lang w:eastAsia="en-CA"/>
              </w:rPr>
              <w:t>% of Final Grade:</w:t>
            </w:r>
          </w:p>
        </w:tc>
      </w:tr>
      <w:tr w:rsidR="00735EF9" w:rsidRPr="00E51FBA" w:rsidTr="001E7BA8">
        <w:trPr>
          <w:tblCellSpacing w:w="0" w:type="dxa"/>
        </w:trPr>
        <w:tc>
          <w:tcPr>
            <w:tcW w:w="1425" w:type="dxa"/>
            <w:tcBorders>
              <w:top w:val="outset" w:sz="6" w:space="0" w:color="auto"/>
              <w:left w:val="outset" w:sz="6" w:space="0" w:color="auto"/>
              <w:bottom w:val="outset" w:sz="6" w:space="0" w:color="auto"/>
              <w:right w:val="outset" w:sz="6" w:space="0" w:color="auto"/>
            </w:tcBorders>
            <w:shd w:val="clear" w:color="auto" w:fill="FFFFFF"/>
          </w:tcPr>
          <w:p w:rsidR="00735EF9" w:rsidRPr="00A136CE" w:rsidRDefault="00EC1288" w:rsidP="00EC1288">
            <w:pPr>
              <w:rPr>
                <w:rFonts w:ascii="Arial" w:hAnsi="Arial" w:cs="Arial"/>
                <w:sz w:val="22"/>
                <w:szCs w:val="22"/>
                <w:lang w:eastAsia="en-CA"/>
              </w:rPr>
            </w:pPr>
            <w:r>
              <w:rPr>
                <w:rFonts w:ascii="Arial" w:hAnsi="Arial" w:cs="Arial"/>
                <w:sz w:val="22"/>
                <w:szCs w:val="22"/>
                <w:lang w:eastAsia="en-CA"/>
              </w:rPr>
              <w:t>Quizzes</w:t>
            </w:r>
          </w:p>
        </w:tc>
        <w:tc>
          <w:tcPr>
            <w:tcW w:w="2134" w:type="dxa"/>
            <w:tcBorders>
              <w:top w:val="outset" w:sz="6" w:space="0" w:color="auto"/>
              <w:left w:val="outset" w:sz="6" w:space="0" w:color="auto"/>
              <w:bottom w:val="outset" w:sz="6" w:space="0" w:color="auto"/>
              <w:right w:val="outset" w:sz="6" w:space="0" w:color="auto"/>
            </w:tcBorders>
            <w:shd w:val="clear" w:color="auto" w:fill="FFFFFF"/>
          </w:tcPr>
          <w:p w:rsidR="00735EF9" w:rsidRPr="00A136CE" w:rsidRDefault="003D3FFC" w:rsidP="00E538C8">
            <w:pPr>
              <w:jc w:val="center"/>
              <w:rPr>
                <w:rFonts w:ascii="Arial" w:hAnsi="Arial" w:cs="Arial"/>
                <w:sz w:val="22"/>
                <w:szCs w:val="22"/>
                <w:lang w:eastAsia="en-CA"/>
              </w:rPr>
            </w:pPr>
            <w:r>
              <w:rPr>
                <w:rFonts w:ascii="Arial" w:hAnsi="Arial" w:cs="Arial"/>
                <w:sz w:val="22"/>
                <w:szCs w:val="22"/>
                <w:lang w:eastAsia="en-CA"/>
              </w:rPr>
              <w:t>2</w:t>
            </w:r>
            <w:r w:rsidR="00E538C8">
              <w:rPr>
                <w:rFonts w:ascii="Arial" w:hAnsi="Arial" w:cs="Arial"/>
                <w:sz w:val="22"/>
                <w:szCs w:val="22"/>
                <w:lang w:eastAsia="en-CA"/>
              </w:rPr>
              <w:t xml:space="preserve"> at 5% each</w:t>
            </w:r>
          </w:p>
        </w:tc>
        <w:tc>
          <w:tcPr>
            <w:tcW w:w="2351" w:type="dxa"/>
            <w:tcBorders>
              <w:top w:val="outset" w:sz="6" w:space="0" w:color="auto"/>
              <w:left w:val="outset" w:sz="6" w:space="0" w:color="auto"/>
              <w:bottom w:val="outset" w:sz="6" w:space="0" w:color="auto"/>
              <w:right w:val="outset" w:sz="6" w:space="0" w:color="auto"/>
            </w:tcBorders>
            <w:shd w:val="clear" w:color="auto" w:fill="FFFFFF"/>
          </w:tcPr>
          <w:p w:rsidR="00735EF9" w:rsidRPr="00A136CE" w:rsidRDefault="00EC1288" w:rsidP="00E538C8">
            <w:pPr>
              <w:jc w:val="center"/>
              <w:rPr>
                <w:rFonts w:ascii="Arial" w:hAnsi="Arial" w:cs="Arial"/>
                <w:sz w:val="22"/>
                <w:szCs w:val="22"/>
                <w:lang w:eastAsia="en-CA"/>
              </w:rPr>
            </w:pPr>
            <w:r>
              <w:rPr>
                <w:rFonts w:ascii="Arial" w:hAnsi="Arial" w:cs="Arial"/>
                <w:sz w:val="22"/>
                <w:szCs w:val="22"/>
                <w:lang w:eastAsia="en-CA"/>
              </w:rPr>
              <w:t>1-7</w:t>
            </w:r>
          </w:p>
        </w:tc>
        <w:tc>
          <w:tcPr>
            <w:tcW w:w="1185" w:type="dxa"/>
            <w:tcBorders>
              <w:top w:val="outset" w:sz="6" w:space="0" w:color="auto"/>
              <w:left w:val="outset" w:sz="6" w:space="0" w:color="auto"/>
              <w:bottom w:val="outset" w:sz="6" w:space="0" w:color="auto"/>
              <w:right w:val="outset" w:sz="6" w:space="0" w:color="auto"/>
            </w:tcBorders>
            <w:shd w:val="clear" w:color="auto" w:fill="FFFFFF"/>
          </w:tcPr>
          <w:p w:rsidR="00735EF9" w:rsidRPr="00A136CE" w:rsidRDefault="00437A24" w:rsidP="00437A24">
            <w:pPr>
              <w:jc w:val="center"/>
              <w:rPr>
                <w:rFonts w:ascii="Arial" w:hAnsi="Arial" w:cs="Arial"/>
                <w:sz w:val="22"/>
                <w:szCs w:val="22"/>
                <w:lang w:eastAsia="en-CA"/>
              </w:rPr>
            </w:pPr>
            <w:r>
              <w:rPr>
                <w:rFonts w:ascii="Arial" w:hAnsi="Arial" w:cs="Arial"/>
                <w:sz w:val="22"/>
                <w:szCs w:val="22"/>
                <w:lang w:eastAsia="en-CA"/>
              </w:rPr>
              <w:t>1, 2, 3, 10</w:t>
            </w:r>
          </w:p>
        </w:tc>
        <w:tc>
          <w:tcPr>
            <w:tcW w:w="960" w:type="dxa"/>
            <w:tcBorders>
              <w:top w:val="outset" w:sz="6" w:space="0" w:color="auto"/>
              <w:left w:val="outset" w:sz="6" w:space="0" w:color="auto"/>
              <w:bottom w:val="outset" w:sz="6" w:space="0" w:color="auto"/>
              <w:right w:val="outset" w:sz="6" w:space="0" w:color="auto"/>
            </w:tcBorders>
            <w:shd w:val="clear" w:color="auto" w:fill="FFFFFF"/>
          </w:tcPr>
          <w:p w:rsidR="00735EF9" w:rsidRPr="00A136CE" w:rsidRDefault="001E7BA8" w:rsidP="00437A24">
            <w:pPr>
              <w:jc w:val="center"/>
              <w:rPr>
                <w:rFonts w:ascii="Arial" w:hAnsi="Arial" w:cs="Arial"/>
                <w:sz w:val="22"/>
                <w:szCs w:val="22"/>
                <w:lang w:eastAsia="en-CA"/>
              </w:rPr>
            </w:pPr>
            <w:r>
              <w:rPr>
                <w:rFonts w:ascii="Arial" w:hAnsi="Arial" w:cs="Arial"/>
                <w:sz w:val="22"/>
                <w:szCs w:val="22"/>
                <w:lang w:eastAsia="en-CA"/>
              </w:rPr>
              <w:t>3, 9</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735EF9" w:rsidRPr="00A136CE" w:rsidRDefault="003D3FFC" w:rsidP="00437A24">
            <w:pPr>
              <w:jc w:val="center"/>
              <w:rPr>
                <w:rFonts w:ascii="Arial" w:hAnsi="Arial" w:cs="Arial"/>
                <w:sz w:val="22"/>
                <w:szCs w:val="22"/>
                <w:lang w:eastAsia="en-CA"/>
              </w:rPr>
            </w:pPr>
            <w:r>
              <w:rPr>
                <w:rFonts w:ascii="Arial" w:hAnsi="Arial" w:cs="Arial"/>
                <w:sz w:val="22"/>
                <w:szCs w:val="22"/>
                <w:lang w:eastAsia="en-CA"/>
              </w:rPr>
              <w:t>10</w:t>
            </w:r>
            <w:r w:rsidR="00EC1288">
              <w:rPr>
                <w:rFonts w:ascii="Arial" w:hAnsi="Arial" w:cs="Arial"/>
                <w:sz w:val="22"/>
                <w:szCs w:val="22"/>
                <w:lang w:eastAsia="en-CA"/>
              </w:rPr>
              <w:t>%</w:t>
            </w:r>
          </w:p>
        </w:tc>
      </w:tr>
      <w:tr w:rsidR="00735EF9" w:rsidRPr="00E51FBA" w:rsidTr="001E7BA8">
        <w:trPr>
          <w:tblCellSpacing w:w="0" w:type="dxa"/>
        </w:trPr>
        <w:tc>
          <w:tcPr>
            <w:tcW w:w="1425" w:type="dxa"/>
            <w:tcBorders>
              <w:top w:val="outset" w:sz="6" w:space="0" w:color="auto"/>
              <w:left w:val="outset" w:sz="6" w:space="0" w:color="auto"/>
              <w:bottom w:val="outset" w:sz="6" w:space="0" w:color="auto"/>
              <w:right w:val="outset" w:sz="6" w:space="0" w:color="auto"/>
            </w:tcBorders>
            <w:shd w:val="clear" w:color="auto" w:fill="FFFFFF"/>
          </w:tcPr>
          <w:p w:rsidR="00735EF9" w:rsidRPr="00A136CE" w:rsidRDefault="00EC1288" w:rsidP="00EC1288">
            <w:pPr>
              <w:rPr>
                <w:rFonts w:ascii="Arial" w:hAnsi="Arial" w:cs="Arial"/>
                <w:sz w:val="22"/>
                <w:szCs w:val="22"/>
                <w:lang w:eastAsia="en-CA"/>
              </w:rPr>
            </w:pPr>
            <w:r>
              <w:rPr>
                <w:rFonts w:ascii="Arial" w:hAnsi="Arial" w:cs="Arial"/>
                <w:sz w:val="22"/>
                <w:szCs w:val="22"/>
                <w:lang w:eastAsia="en-CA"/>
              </w:rPr>
              <w:t>Project</w:t>
            </w:r>
          </w:p>
        </w:tc>
        <w:tc>
          <w:tcPr>
            <w:tcW w:w="2134" w:type="dxa"/>
            <w:tcBorders>
              <w:top w:val="outset" w:sz="6" w:space="0" w:color="auto"/>
              <w:left w:val="outset" w:sz="6" w:space="0" w:color="auto"/>
              <w:bottom w:val="outset" w:sz="6" w:space="0" w:color="auto"/>
              <w:right w:val="outset" w:sz="6" w:space="0" w:color="auto"/>
            </w:tcBorders>
            <w:shd w:val="clear" w:color="auto" w:fill="FFFFFF"/>
          </w:tcPr>
          <w:p w:rsidR="00735EF9" w:rsidRPr="00A136CE" w:rsidRDefault="00EC1288" w:rsidP="002963A7">
            <w:pPr>
              <w:jc w:val="both"/>
              <w:rPr>
                <w:rFonts w:ascii="Arial" w:hAnsi="Arial" w:cs="Arial"/>
                <w:sz w:val="22"/>
                <w:szCs w:val="22"/>
                <w:lang w:eastAsia="en-CA"/>
              </w:rPr>
            </w:pPr>
            <w:r>
              <w:rPr>
                <w:rFonts w:ascii="Arial" w:hAnsi="Arial" w:cs="Arial"/>
                <w:sz w:val="22"/>
                <w:szCs w:val="22"/>
                <w:lang w:eastAsia="en-CA"/>
              </w:rPr>
              <w:t>Hands on exercises</w:t>
            </w:r>
          </w:p>
        </w:tc>
        <w:tc>
          <w:tcPr>
            <w:tcW w:w="2351" w:type="dxa"/>
            <w:tcBorders>
              <w:top w:val="outset" w:sz="6" w:space="0" w:color="auto"/>
              <w:left w:val="outset" w:sz="6" w:space="0" w:color="auto"/>
              <w:bottom w:val="outset" w:sz="6" w:space="0" w:color="auto"/>
              <w:right w:val="outset" w:sz="6" w:space="0" w:color="auto"/>
            </w:tcBorders>
            <w:shd w:val="clear" w:color="auto" w:fill="FFFFFF"/>
          </w:tcPr>
          <w:p w:rsidR="00735EF9" w:rsidRPr="00A136CE" w:rsidRDefault="00EC1288" w:rsidP="00E538C8">
            <w:pPr>
              <w:jc w:val="center"/>
              <w:rPr>
                <w:rFonts w:ascii="Arial" w:hAnsi="Arial" w:cs="Arial"/>
                <w:sz w:val="22"/>
                <w:szCs w:val="22"/>
                <w:lang w:eastAsia="en-CA"/>
              </w:rPr>
            </w:pPr>
            <w:r>
              <w:rPr>
                <w:rFonts w:ascii="Arial" w:hAnsi="Arial" w:cs="Arial"/>
                <w:sz w:val="22"/>
                <w:szCs w:val="22"/>
                <w:lang w:eastAsia="en-CA"/>
              </w:rPr>
              <w:t>1-5</w:t>
            </w:r>
          </w:p>
        </w:tc>
        <w:tc>
          <w:tcPr>
            <w:tcW w:w="1185" w:type="dxa"/>
            <w:tcBorders>
              <w:top w:val="outset" w:sz="6" w:space="0" w:color="auto"/>
              <w:left w:val="outset" w:sz="6" w:space="0" w:color="auto"/>
              <w:bottom w:val="outset" w:sz="6" w:space="0" w:color="auto"/>
              <w:right w:val="outset" w:sz="6" w:space="0" w:color="auto"/>
            </w:tcBorders>
            <w:shd w:val="clear" w:color="auto" w:fill="FFFFFF"/>
          </w:tcPr>
          <w:p w:rsidR="00735EF9" w:rsidRPr="00A136CE" w:rsidRDefault="00437A24" w:rsidP="00437A24">
            <w:pPr>
              <w:jc w:val="center"/>
              <w:rPr>
                <w:rFonts w:ascii="Arial" w:hAnsi="Arial" w:cs="Arial"/>
                <w:sz w:val="22"/>
                <w:szCs w:val="22"/>
                <w:lang w:eastAsia="en-CA"/>
              </w:rPr>
            </w:pPr>
            <w:r>
              <w:rPr>
                <w:rFonts w:ascii="Arial" w:hAnsi="Arial" w:cs="Arial"/>
                <w:sz w:val="22"/>
                <w:szCs w:val="22"/>
                <w:lang w:eastAsia="en-CA"/>
              </w:rPr>
              <w:t>4, 5, 6, 7, 8, 9, 10, 11</w:t>
            </w:r>
          </w:p>
        </w:tc>
        <w:tc>
          <w:tcPr>
            <w:tcW w:w="960" w:type="dxa"/>
            <w:tcBorders>
              <w:top w:val="outset" w:sz="6" w:space="0" w:color="auto"/>
              <w:left w:val="outset" w:sz="6" w:space="0" w:color="auto"/>
              <w:bottom w:val="outset" w:sz="6" w:space="0" w:color="auto"/>
              <w:right w:val="outset" w:sz="6" w:space="0" w:color="auto"/>
            </w:tcBorders>
            <w:shd w:val="clear" w:color="auto" w:fill="FFFFFF"/>
          </w:tcPr>
          <w:p w:rsidR="00735EF9" w:rsidRPr="00A136CE" w:rsidRDefault="001E7BA8" w:rsidP="00437A24">
            <w:pPr>
              <w:jc w:val="center"/>
              <w:rPr>
                <w:rFonts w:ascii="Arial" w:hAnsi="Arial" w:cs="Arial"/>
                <w:sz w:val="22"/>
                <w:szCs w:val="22"/>
                <w:lang w:eastAsia="en-CA"/>
              </w:rPr>
            </w:pPr>
            <w:r>
              <w:rPr>
                <w:rFonts w:ascii="Arial" w:hAnsi="Arial" w:cs="Arial"/>
                <w:sz w:val="22"/>
                <w:szCs w:val="22"/>
                <w:lang w:eastAsia="en-CA"/>
              </w:rPr>
              <w:t>15</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735EF9" w:rsidRPr="00A136CE" w:rsidRDefault="00E538C8" w:rsidP="00437A24">
            <w:pPr>
              <w:jc w:val="center"/>
              <w:rPr>
                <w:rFonts w:ascii="Arial" w:hAnsi="Arial" w:cs="Arial"/>
                <w:sz w:val="22"/>
                <w:szCs w:val="22"/>
                <w:lang w:eastAsia="en-CA"/>
              </w:rPr>
            </w:pPr>
            <w:r>
              <w:rPr>
                <w:rFonts w:ascii="Arial" w:hAnsi="Arial" w:cs="Arial"/>
                <w:sz w:val="22"/>
                <w:szCs w:val="22"/>
                <w:lang w:eastAsia="en-CA"/>
              </w:rPr>
              <w:t>25%</w:t>
            </w:r>
          </w:p>
        </w:tc>
      </w:tr>
      <w:tr w:rsidR="00735EF9" w:rsidRPr="00E51FBA" w:rsidTr="001E7BA8">
        <w:trPr>
          <w:tblCellSpacing w:w="0" w:type="dxa"/>
        </w:trPr>
        <w:tc>
          <w:tcPr>
            <w:tcW w:w="1425" w:type="dxa"/>
            <w:tcBorders>
              <w:top w:val="outset" w:sz="6" w:space="0" w:color="auto"/>
              <w:left w:val="outset" w:sz="6" w:space="0" w:color="auto"/>
              <w:bottom w:val="outset" w:sz="6" w:space="0" w:color="auto"/>
              <w:right w:val="outset" w:sz="6" w:space="0" w:color="auto"/>
            </w:tcBorders>
            <w:shd w:val="clear" w:color="auto" w:fill="FFFFFF"/>
          </w:tcPr>
          <w:p w:rsidR="00735EF9" w:rsidRPr="00A136CE" w:rsidRDefault="001E7BA8" w:rsidP="00EC1288">
            <w:pPr>
              <w:rPr>
                <w:rFonts w:ascii="Arial" w:hAnsi="Arial" w:cs="Arial"/>
                <w:sz w:val="22"/>
                <w:szCs w:val="22"/>
                <w:lang w:eastAsia="en-CA"/>
              </w:rPr>
            </w:pPr>
            <w:r>
              <w:rPr>
                <w:rFonts w:ascii="Arial" w:hAnsi="Arial" w:cs="Arial"/>
                <w:sz w:val="22"/>
                <w:szCs w:val="22"/>
                <w:lang w:eastAsia="en-CA"/>
              </w:rPr>
              <w:t>Examination</w:t>
            </w:r>
          </w:p>
        </w:tc>
        <w:tc>
          <w:tcPr>
            <w:tcW w:w="2134" w:type="dxa"/>
            <w:tcBorders>
              <w:top w:val="outset" w:sz="6" w:space="0" w:color="auto"/>
              <w:left w:val="outset" w:sz="6" w:space="0" w:color="auto"/>
              <w:bottom w:val="outset" w:sz="6" w:space="0" w:color="auto"/>
              <w:right w:val="outset" w:sz="6" w:space="0" w:color="auto"/>
            </w:tcBorders>
            <w:shd w:val="clear" w:color="auto" w:fill="FFFFFF"/>
          </w:tcPr>
          <w:p w:rsidR="00735EF9" w:rsidRPr="00A136CE" w:rsidRDefault="001E7BA8" w:rsidP="002963A7">
            <w:pPr>
              <w:jc w:val="both"/>
              <w:rPr>
                <w:rFonts w:ascii="Arial" w:hAnsi="Arial" w:cs="Arial"/>
                <w:sz w:val="22"/>
                <w:szCs w:val="22"/>
                <w:lang w:eastAsia="en-CA"/>
              </w:rPr>
            </w:pPr>
            <w:r>
              <w:rPr>
                <w:rFonts w:ascii="Arial" w:hAnsi="Arial" w:cs="Arial"/>
                <w:sz w:val="22"/>
                <w:szCs w:val="22"/>
                <w:lang w:eastAsia="en-CA"/>
              </w:rPr>
              <w:t>Mid term</w:t>
            </w:r>
          </w:p>
        </w:tc>
        <w:tc>
          <w:tcPr>
            <w:tcW w:w="2351" w:type="dxa"/>
            <w:tcBorders>
              <w:top w:val="outset" w:sz="6" w:space="0" w:color="auto"/>
              <w:left w:val="outset" w:sz="6" w:space="0" w:color="auto"/>
              <w:bottom w:val="outset" w:sz="6" w:space="0" w:color="auto"/>
              <w:right w:val="outset" w:sz="6" w:space="0" w:color="auto"/>
            </w:tcBorders>
            <w:shd w:val="clear" w:color="auto" w:fill="FFFFFF"/>
          </w:tcPr>
          <w:p w:rsidR="00735EF9" w:rsidRPr="00A136CE" w:rsidRDefault="00EC1288" w:rsidP="00E538C8">
            <w:pPr>
              <w:jc w:val="center"/>
              <w:rPr>
                <w:rFonts w:ascii="Arial" w:hAnsi="Arial" w:cs="Arial"/>
                <w:sz w:val="22"/>
                <w:szCs w:val="22"/>
                <w:lang w:eastAsia="en-CA"/>
              </w:rPr>
            </w:pPr>
            <w:r>
              <w:rPr>
                <w:rFonts w:ascii="Arial" w:hAnsi="Arial" w:cs="Arial"/>
                <w:sz w:val="22"/>
                <w:szCs w:val="22"/>
                <w:lang w:eastAsia="en-CA"/>
              </w:rPr>
              <w:t>7</w:t>
            </w:r>
          </w:p>
        </w:tc>
        <w:tc>
          <w:tcPr>
            <w:tcW w:w="1185" w:type="dxa"/>
            <w:tcBorders>
              <w:top w:val="outset" w:sz="6" w:space="0" w:color="auto"/>
              <w:left w:val="outset" w:sz="6" w:space="0" w:color="auto"/>
              <w:bottom w:val="outset" w:sz="6" w:space="0" w:color="auto"/>
              <w:right w:val="outset" w:sz="6" w:space="0" w:color="auto"/>
            </w:tcBorders>
            <w:shd w:val="clear" w:color="auto" w:fill="FFFFFF"/>
          </w:tcPr>
          <w:p w:rsidR="00735EF9" w:rsidRPr="00A136CE" w:rsidRDefault="00437A24" w:rsidP="00437A24">
            <w:pPr>
              <w:jc w:val="center"/>
              <w:rPr>
                <w:rFonts w:ascii="Arial" w:hAnsi="Arial" w:cs="Arial"/>
                <w:sz w:val="22"/>
                <w:szCs w:val="22"/>
                <w:lang w:eastAsia="en-CA"/>
              </w:rPr>
            </w:pPr>
            <w:r>
              <w:rPr>
                <w:rFonts w:ascii="Arial" w:hAnsi="Arial" w:cs="Arial"/>
                <w:sz w:val="22"/>
                <w:szCs w:val="22"/>
                <w:lang w:eastAsia="en-CA"/>
              </w:rPr>
              <w:t>1, 2, 3, 10</w:t>
            </w:r>
          </w:p>
        </w:tc>
        <w:tc>
          <w:tcPr>
            <w:tcW w:w="960" w:type="dxa"/>
            <w:tcBorders>
              <w:top w:val="outset" w:sz="6" w:space="0" w:color="auto"/>
              <w:left w:val="outset" w:sz="6" w:space="0" w:color="auto"/>
              <w:bottom w:val="outset" w:sz="6" w:space="0" w:color="auto"/>
              <w:right w:val="outset" w:sz="6" w:space="0" w:color="auto"/>
            </w:tcBorders>
            <w:shd w:val="clear" w:color="auto" w:fill="FFFFFF"/>
          </w:tcPr>
          <w:p w:rsidR="00735EF9" w:rsidRPr="00A136CE" w:rsidRDefault="001E7BA8" w:rsidP="00437A24">
            <w:pPr>
              <w:jc w:val="center"/>
              <w:rPr>
                <w:rFonts w:ascii="Arial" w:hAnsi="Arial" w:cs="Arial"/>
                <w:sz w:val="22"/>
                <w:szCs w:val="22"/>
                <w:lang w:eastAsia="en-CA"/>
              </w:rPr>
            </w:pPr>
            <w:r>
              <w:rPr>
                <w:rFonts w:ascii="Arial" w:hAnsi="Arial" w:cs="Arial"/>
                <w:sz w:val="22"/>
                <w:szCs w:val="22"/>
                <w:lang w:eastAsia="en-CA"/>
              </w:rPr>
              <w:t>7</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735EF9" w:rsidRPr="00A136CE" w:rsidRDefault="003D3FFC" w:rsidP="00437A24">
            <w:pPr>
              <w:jc w:val="center"/>
              <w:rPr>
                <w:rFonts w:ascii="Arial" w:hAnsi="Arial" w:cs="Arial"/>
                <w:sz w:val="22"/>
                <w:szCs w:val="22"/>
                <w:lang w:eastAsia="en-CA"/>
              </w:rPr>
            </w:pPr>
            <w:r>
              <w:rPr>
                <w:rFonts w:ascii="Arial" w:hAnsi="Arial" w:cs="Arial"/>
                <w:sz w:val="22"/>
                <w:szCs w:val="22"/>
                <w:lang w:eastAsia="en-CA"/>
              </w:rPr>
              <w:t>30</w:t>
            </w:r>
            <w:r w:rsidR="00E538C8">
              <w:rPr>
                <w:rFonts w:ascii="Arial" w:hAnsi="Arial" w:cs="Arial"/>
                <w:sz w:val="22"/>
                <w:szCs w:val="22"/>
                <w:lang w:eastAsia="en-CA"/>
              </w:rPr>
              <w:t>%</w:t>
            </w:r>
          </w:p>
        </w:tc>
      </w:tr>
      <w:tr w:rsidR="00735EF9" w:rsidRPr="00E51FBA" w:rsidTr="001E7BA8">
        <w:trPr>
          <w:tblCellSpacing w:w="0" w:type="dxa"/>
        </w:trPr>
        <w:tc>
          <w:tcPr>
            <w:tcW w:w="1425" w:type="dxa"/>
            <w:tcBorders>
              <w:top w:val="outset" w:sz="6" w:space="0" w:color="auto"/>
              <w:left w:val="outset" w:sz="6" w:space="0" w:color="auto"/>
              <w:bottom w:val="outset" w:sz="6" w:space="0" w:color="auto"/>
              <w:right w:val="outset" w:sz="6" w:space="0" w:color="auto"/>
            </w:tcBorders>
            <w:shd w:val="clear" w:color="auto" w:fill="FFFFFF"/>
          </w:tcPr>
          <w:p w:rsidR="00735EF9" w:rsidRPr="00A136CE" w:rsidRDefault="00EC1288" w:rsidP="00EC1288">
            <w:pPr>
              <w:rPr>
                <w:rFonts w:ascii="Arial" w:hAnsi="Arial" w:cs="Arial"/>
                <w:sz w:val="22"/>
                <w:szCs w:val="22"/>
                <w:lang w:eastAsia="en-CA"/>
              </w:rPr>
            </w:pPr>
            <w:r>
              <w:rPr>
                <w:rFonts w:ascii="Arial" w:hAnsi="Arial" w:cs="Arial"/>
                <w:sz w:val="22"/>
                <w:szCs w:val="22"/>
                <w:lang w:eastAsia="en-CA"/>
              </w:rPr>
              <w:t>Examination</w:t>
            </w:r>
          </w:p>
        </w:tc>
        <w:tc>
          <w:tcPr>
            <w:tcW w:w="2134" w:type="dxa"/>
            <w:tcBorders>
              <w:top w:val="outset" w:sz="6" w:space="0" w:color="auto"/>
              <w:left w:val="outset" w:sz="6" w:space="0" w:color="auto"/>
              <w:bottom w:val="outset" w:sz="6" w:space="0" w:color="auto"/>
              <w:right w:val="outset" w:sz="6" w:space="0" w:color="auto"/>
            </w:tcBorders>
            <w:shd w:val="clear" w:color="auto" w:fill="FFFFFF"/>
          </w:tcPr>
          <w:p w:rsidR="001E7BA8" w:rsidRPr="00A136CE" w:rsidRDefault="001E7BA8" w:rsidP="002963A7">
            <w:pPr>
              <w:jc w:val="both"/>
              <w:rPr>
                <w:rFonts w:ascii="Arial" w:hAnsi="Arial" w:cs="Arial"/>
                <w:sz w:val="22"/>
                <w:szCs w:val="22"/>
                <w:lang w:eastAsia="en-CA"/>
              </w:rPr>
            </w:pPr>
            <w:r>
              <w:rPr>
                <w:rFonts w:ascii="Arial" w:hAnsi="Arial" w:cs="Arial"/>
                <w:sz w:val="22"/>
                <w:szCs w:val="22"/>
                <w:lang w:eastAsia="en-CA"/>
              </w:rPr>
              <w:t>Final comprehensive exam</w:t>
            </w:r>
          </w:p>
        </w:tc>
        <w:tc>
          <w:tcPr>
            <w:tcW w:w="2351" w:type="dxa"/>
            <w:tcBorders>
              <w:top w:val="outset" w:sz="6" w:space="0" w:color="auto"/>
              <w:left w:val="outset" w:sz="6" w:space="0" w:color="auto"/>
              <w:bottom w:val="outset" w:sz="6" w:space="0" w:color="auto"/>
              <w:right w:val="outset" w:sz="6" w:space="0" w:color="auto"/>
            </w:tcBorders>
            <w:shd w:val="clear" w:color="auto" w:fill="FFFFFF"/>
          </w:tcPr>
          <w:p w:rsidR="00735EF9" w:rsidRPr="00A136CE" w:rsidRDefault="00EC1288" w:rsidP="00E538C8">
            <w:pPr>
              <w:jc w:val="center"/>
              <w:rPr>
                <w:rFonts w:ascii="Arial" w:hAnsi="Arial" w:cs="Arial"/>
                <w:sz w:val="22"/>
                <w:szCs w:val="22"/>
                <w:lang w:eastAsia="en-CA"/>
              </w:rPr>
            </w:pPr>
            <w:r>
              <w:rPr>
                <w:rFonts w:ascii="Arial" w:hAnsi="Arial" w:cs="Arial"/>
                <w:sz w:val="22"/>
                <w:szCs w:val="22"/>
                <w:lang w:eastAsia="en-CA"/>
              </w:rPr>
              <w:t>1-7</w:t>
            </w:r>
          </w:p>
        </w:tc>
        <w:tc>
          <w:tcPr>
            <w:tcW w:w="1185" w:type="dxa"/>
            <w:tcBorders>
              <w:top w:val="outset" w:sz="6" w:space="0" w:color="auto"/>
              <w:left w:val="outset" w:sz="6" w:space="0" w:color="auto"/>
              <w:bottom w:val="outset" w:sz="6" w:space="0" w:color="auto"/>
              <w:right w:val="outset" w:sz="6" w:space="0" w:color="auto"/>
            </w:tcBorders>
            <w:shd w:val="clear" w:color="auto" w:fill="FFFFFF"/>
          </w:tcPr>
          <w:p w:rsidR="00735EF9" w:rsidRPr="00A136CE" w:rsidRDefault="00437A24" w:rsidP="00437A24">
            <w:pPr>
              <w:jc w:val="center"/>
              <w:rPr>
                <w:rFonts w:ascii="Arial" w:hAnsi="Arial" w:cs="Arial"/>
                <w:sz w:val="22"/>
                <w:szCs w:val="22"/>
                <w:lang w:eastAsia="en-CA"/>
              </w:rPr>
            </w:pPr>
            <w:r>
              <w:rPr>
                <w:rFonts w:ascii="Arial" w:hAnsi="Arial" w:cs="Arial"/>
                <w:sz w:val="22"/>
                <w:szCs w:val="22"/>
                <w:lang w:eastAsia="en-CA"/>
              </w:rPr>
              <w:t>1, 2, 3, 10</w:t>
            </w:r>
          </w:p>
        </w:tc>
        <w:tc>
          <w:tcPr>
            <w:tcW w:w="960" w:type="dxa"/>
            <w:tcBorders>
              <w:top w:val="outset" w:sz="6" w:space="0" w:color="auto"/>
              <w:left w:val="outset" w:sz="6" w:space="0" w:color="auto"/>
              <w:bottom w:val="outset" w:sz="6" w:space="0" w:color="auto"/>
              <w:right w:val="outset" w:sz="6" w:space="0" w:color="auto"/>
            </w:tcBorders>
            <w:shd w:val="clear" w:color="auto" w:fill="FFFFFF"/>
          </w:tcPr>
          <w:p w:rsidR="00735EF9" w:rsidRPr="00A136CE" w:rsidRDefault="001E7BA8" w:rsidP="00437A24">
            <w:pPr>
              <w:jc w:val="center"/>
              <w:rPr>
                <w:rFonts w:ascii="Arial" w:hAnsi="Arial" w:cs="Arial"/>
                <w:sz w:val="22"/>
                <w:szCs w:val="22"/>
                <w:lang w:eastAsia="en-CA"/>
              </w:rPr>
            </w:pPr>
            <w:r>
              <w:rPr>
                <w:rFonts w:ascii="Arial" w:hAnsi="Arial" w:cs="Arial"/>
                <w:sz w:val="22"/>
                <w:szCs w:val="22"/>
                <w:lang w:eastAsia="en-CA"/>
              </w:rPr>
              <w:t>15</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735EF9" w:rsidRPr="00A136CE" w:rsidRDefault="003D3FFC" w:rsidP="00437A24">
            <w:pPr>
              <w:jc w:val="center"/>
              <w:rPr>
                <w:rFonts w:ascii="Arial" w:hAnsi="Arial" w:cs="Arial"/>
                <w:sz w:val="22"/>
                <w:szCs w:val="22"/>
                <w:lang w:eastAsia="en-CA"/>
              </w:rPr>
            </w:pPr>
            <w:r>
              <w:rPr>
                <w:rFonts w:ascii="Arial" w:hAnsi="Arial" w:cs="Arial"/>
                <w:sz w:val="22"/>
                <w:szCs w:val="22"/>
                <w:lang w:eastAsia="en-CA"/>
              </w:rPr>
              <w:t>35</w:t>
            </w:r>
            <w:r w:rsidR="00E538C8">
              <w:rPr>
                <w:rFonts w:ascii="Arial" w:hAnsi="Arial" w:cs="Arial"/>
                <w:sz w:val="22"/>
                <w:szCs w:val="22"/>
                <w:lang w:eastAsia="en-CA"/>
              </w:rPr>
              <w:t>%</w:t>
            </w:r>
          </w:p>
        </w:tc>
      </w:tr>
      <w:tr w:rsidR="00735EF9" w:rsidRPr="00E51FBA" w:rsidTr="001E7BA8">
        <w:trPr>
          <w:tblCellSpacing w:w="0" w:type="dxa"/>
        </w:trPr>
        <w:tc>
          <w:tcPr>
            <w:tcW w:w="1425" w:type="dxa"/>
            <w:tcBorders>
              <w:top w:val="outset" w:sz="6" w:space="0" w:color="auto"/>
              <w:left w:val="outset" w:sz="6" w:space="0" w:color="auto"/>
              <w:bottom w:val="outset" w:sz="6" w:space="0" w:color="auto"/>
              <w:right w:val="outset" w:sz="6" w:space="0" w:color="auto"/>
            </w:tcBorders>
            <w:shd w:val="clear" w:color="auto" w:fill="FFFFFF"/>
            <w:hideMark/>
          </w:tcPr>
          <w:p w:rsidR="00735EF9" w:rsidRPr="00A136CE" w:rsidRDefault="00735EF9" w:rsidP="002963A7">
            <w:pPr>
              <w:jc w:val="both"/>
              <w:rPr>
                <w:rFonts w:ascii="Arial" w:hAnsi="Arial" w:cs="Arial"/>
                <w:sz w:val="22"/>
                <w:szCs w:val="22"/>
                <w:lang w:eastAsia="en-CA"/>
              </w:rPr>
            </w:pPr>
          </w:p>
        </w:tc>
        <w:tc>
          <w:tcPr>
            <w:tcW w:w="2134" w:type="dxa"/>
            <w:tcBorders>
              <w:top w:val="outset" w:sz="6" w:space="0" w:color="auto"/>
              <w:left w:val="outset" w:sz="6" w:space="0" w:color="auto"/>
              <w:bottom w:val="outset" w:sz="6" w:space="0" w:color="auto"/>
              <w:right w:val="outset" w:sz="6" w:space="0" w:color="auto"/>
            </w:tcBorders>
            <w:shd w:val="clear" w:color="auto" w:fill="FFFFFF"/>
            <w:hideMark/>
          </w:tcPr>
          <w:p w:rsidR="00735EF9" w:rsidRPr="00A136CE" w:rsidRDefault="00735EF9" w:rsidP="002963A7">
            <w:pPr>
              <w:jc w:val="both"/>
              <w:rPr>
                <w:rFonts w:ascii="Arial" w:hAnsi="Arial" w:cs="Arial"/>
                <w:sz w:val="22"/>
                <w:szCs w:val="22"/>
                <w:lang w:eastAsia="en-CA"/>
              </w:rPr>
            </w:pPr>
          </w:p>
        </w:tc>
        <w:tc>
          <w:tcPr>
            <w:tcW w:w="2351" w:type="dxa"/>
            <w:tcBorders>
              <w:top w:val="outset" w:sz="6" w:space="0" w:color="auto"/>
              <w:left w:val="outset" w:sz="6" w:space="0" w:color="auto"/>
              <w:bottom w:val="outset" w:sz="6" w:space="0" w:color="auto"/>
              <w:right w:val="outset" w:sz="6" w:space="0" w:color="auto"/>
            </w:tcBorders>
            <w:shd w:val="clear" w:color="auto" w:fill="FFFFFF"/>
            <w:hideMark/>
          </w:tcPr>
          <w:p w:rsidR="00735EF9" w:rsidRPr="00A136CE" w:rsidRDefault="00735EF9" w:rsidP="002963A7">
            <w:pPr>
              <w:jc w:val="both"/>
              <w:rPr>
                <w:rFonts w:ascii="Arial" w:hAnsi="Arial" w:cs="Arial"/>
                <w:sz w:val="22"/>
                <w:szCs w:val="22"/>
                <w:lang w:eastAsia="en-CA"/>
              </w:rPr>
            </w:pPr>
          </w:p>
        </w:tc>
        <w:tc>
          <w:tcPr>
            <w:tcW w:w="1185" w:type="dxa"/>
            <w:tcBorders>
              <w:top w:val="outset" w:sz="6" w:space="0" w:color="auto"/>
              <w:left w:val="outset" w:sz="6" w:space="0" w:color="auto"/>
              <w:bottom w:val="outset" w:sz="6" w:space="0" w:color="auto"/>
              <w:right w:val="outset" w:sz="6" w:space="0" w:color="auto"/>
            </w:tcBorders>
            <w:shd w:val="clear" w:color="auto" w:fill="FFFFFF"/>
            <w:hideMark/>
          </w:tcPr>
          <w:p w:rsidR="00735EF9" w:rsidRPr="00A136CE" w:rsidRDefault="00735EF9" w:rsidP="002963A7">
            <w:pPr>
              <w:jc w:val="both"/>
              <w:rPr>
                <w:rFonts w:ascii="Arial" w:hAnsi="Arial" w:cs="Arial"/>
                <w:sz w:val="22"/>
                <w:szCs w:val="22"/>
                <w:lang w:eastAsia="en-CA"/>
              </w:rPr>
            </w:pPr>
            <w:r w:rsidRPr="00A136CE">
              <w:rPr>
                <w:rFonts w:ascii="Arial" w:hAnsi="Arial" w:cs="Arial"/>
                <w:b/>
                <w:bCs/>
                <w:sz w:val="22"/>
                <w:szCs w:val="22"/>
                <w:lang w:eastAsia="en-CA"/>
              </w:rPr>
              <w:t> </w:t>
            </w:r>
          </w:p>
        </w:tc>
        <w:tc>
          <w:tcPr>
            <w:tcW w:w="960" w:type="dxa"/>
            <w:tcBorders>
              <w:top w:val="outset" w:sz="6" w:space="0" w:color="auto"/>
              <w:left w:val="outset" w:sz="6" w:space="0" w:color="auto"/>
              <w:bottom w:val="outset" w:sz="6" w:space="0" w:color="auto"/>
              <w:right w:val="outset" w:sz="6" w:space="0" w:color="auto"/>
            </w:tcBorders>
            <w:shd w:val="clear" w:color="auto" w:fill="FFFFFF"/>
            <w:hideMark/>
          </w:tcPr>
          <w:p w:rsidR="00735EF9" w:rsidRPr="00A136CE" w:rsidRDefault="00735EF9" w:rsidP="002963A7">
            <w:pPr>
              <w:jc w:val="both"/>
              <w:rPr>
                <w:rFonts w:ascii="Arial" w:hAnsi="Arial" w:cs="Arial"/>
                <w:sz w:val="22"/>
                <w:szCs w:val="22"/>
                <w:lang w:eastAsia="en-CA"/>
              </w:rPr>
            </w:pPr>
            <w:r w:rsidRPr="00A136CE">
              <w:rPr>
                <w:rFonts w:ascii="Arial" w:hAnsi="Arial" w:cs="Arial"/>
                <w:b/>
                <w:bCs/>
                <w:sz w:val="22"/>
                <w:szCs w:val="22"/>
                <w:lang w:eastAsia="en-CA"/>
              </w:rPr>
              <w:t>TOTAL</w:t>
            </w:r>
          </w:p>
        </w:tc>
        <w:tc>
          <w:tcPr>
            <w:tcW w:w="1050" w:type="dxa"/>
            <w:tcBorders>
              <w:top w:val="outset" w:sz="6" w:space="0" w:color="auto"/>
              <w:left w:val="outset" w:sz="6" w:space="0" w:color="auto"/>
              <w:bottom w:val="outset" w:sz="6" w:space="0" w:color="auto"/>
              <w:right w:val="outset" w:sz="6" w:space="0" w:color="auto"/>
            </w:tcBorders>
            <w:shd w:val="clear" w:color="auto" w:fill="FFFFFF"/>
            <w:hideMark/>
          </w:tcPr>
          <w:p w:rsidR="00735EF9" w:rsidRPr="00A136CE" w:rsidRDefault="00735EF9" w:rsidP="002963A7">
            <w:pPr>
              <w:jc w:val="both"/>
              <w:rPr>
                <w:rFonts w:ascii="Arial" w:hAnsi="Arial" w:cs="Arial"/>
                <w:sz w:val="22"/>
                <w:szCs w:val="22"/>
                <w:lang w:eastAsia="en-CA"/>
              </w:rPr>
            </w:pPr>
            <w:r w:rsidRPr="00A136CE">
              <w:rPr>
                <w:rFonts w:ascii="Arial" w:hAnsi="Arial" w:cs="Arial"/>
                <w:b/>
                <w:bCs/>
                <w:sz w:val="22"/>
                <w:szCs w:val="22"/>
                <w:lang w:eastAsia="en-CA"/>
              </w:rPr>
              <w:t>100%</w:t>
            </w:r>
          </w:p>
        </w:tc>
      </w:tr>
    </w:tbl>
    <w:p w:rsidR="00735EF9" w:rsidRDefault="00735EF9">
      <w:pPr>
        <w:rPr>
          <w:rFonts w:ascii="Arial" w:hAnsi="Arial" w:cs="Arial"/>
          <w:sz w:val="24"/>
        </w:rPr>
      </w:pPr>
    </w:p>
    <w:p w:rsidR="00735EF9" w:rsidRPr="00E25122" w:rsidRDefault="00735EF9">
      <w:pPr>
        <w:rPr>
          <w:rFonts w:ascii="Arial" w:hAnsi="Arial" w:cs="Arial"/>
          <w:sz w:val="24"/>
        </w:rPr>
      </w:pPr>
    </w:p>
    <w:p w:rsidR="007E59D4" w:rsidRPr="00E25122" w:rsidRDefault="007E59D4" w:rsidP="007E59D4">
      <w:pPr>
        <w:rPr>
          <w:rFonts w:ascii="Arial" w:hAnsi="Arial" w:cs="Arial"/>
          <w:b/>
          <w:sz w:val="24"/>
        </w:rPr>
      </w:pPr>
      <w:r w:rsidRPr="00E25122">
        <w:rPr>
          <w:rFonts w:ascii="Arial" w:hAnsi="Arial" w:cs="Arial"/>
          <w:b/>
          <w:sz w:val="24"/>
        </w:rPr>
        <w:t>GRADING SYSTEM</w:t>
      </w:r>
    </w:p>
    <w:p w:rsidR="0063035C" w:rsidRPr="00E25122" w:rsidRDefault="007E59D4" w:rsidP="0063035C">
      <w:pPr>
        <w:rPr>
          <w:rFonts w:ascii="Arial" w:hAnsi="Arial" w:cs="Arial"/>
          <w:b/>
          <w:sz w:val="24"/>
        </w:rPr>
      </w:pPr>
      <w:r w:rsidRPr="00E25122">
        <w:rPr>
          <w:rFonts w:ascii="Arial" w:hAnsi="Arial" w:cs="Arial"/>
          <w:b/>
          <w:sz w:val="24"/>
        </w:rPr>
        <w:t>The passing grade for this course is:</w:t>
      </w:r>
      <w:r w:rsidR="000F2D0C" w:rsidRPr="00E25122">
        <w:rPr>
          <w:rFonts w:ascii="Arial" w:hAnsi="Arial" w:cs="Arial"/>
          <w:b/>
          <w:sz w:val="24"/>
        </w:rPr>
        <w:t xml:space="preserve">   </w:t>
      </w:r>
      <w:r w:rsidR="00177BA0">
        <w:rPr>
          <w:rFonts w:ascii="Arial" w:hAnsi="Arial" w:cs="Arial"/>
          <w:b/>
          <w:sz w:val="24"/>
        </w:rPr>
        <w:t>50%</w:t>
      </w:r>
    </w:p>
    <w:p w:rsidR="0067323B" w:rsidRPr="00E25122" w:rsidRDefault="0067323B" w:rsidP="0063035C">
      <w:pPr>
        <w:rPr>
          <w:rFonts w:ascii="Arial" w:hAnsi="Arial" w:cs="Arial"/>
          <w:b/>
          <w:sz w:val="24"/>
        </w:rPr>
      </w:pPr>
    </w:p>
    <w:tbl>
      <w:tblPr>
        <w:tblStyle w:val="TableGrid"/>
        <w:tblW w:w="9558" w:type="dxa"/>
        <w:tblLayout w:type="fixed"/>
        <w:tblLook w:val="01E0" w:firstRow="1" w:lastRow="1" w:firstColumn="1" w:lastColumn="1" w:noHBand="0" w:noVBand="0"/>
      </w:tblPr>
      <w:tblGrid>
        <w:gridCol w:w="468"/>
        <w:gridCol w:w="820"/>
        <w:gridCol w:w="530"/>
        <w:gridCol w:w="630"/>
        <w:gridCol w:w="802"/>
        <w:gridCol w:w="540"/>
        <w:gridCol w:w="458"/>
        <w:gridCol w:w="704"/>
        <w:gridCol w:w="556"/>
        <w:gridCol w:w="450"/>
        <w:gridCol w:w="703"/>
        <w:gridCol w:w="557"/>
        <w:gridCol w:w="990"/>
        <w:gridCol w:w="540"/>
        <w:gridCol w:w="810"/>
      </w:tblGrid>
      <w:tr w:rsidR="007E59D4" w:rsidRPr="00E25122" w:rsidTr="004500FA">
        <w:tc>
          <w:tcPr>
            <w:tcW w:w="468" w:type="dxa"/>
          </w:tcPr>
          <w:p w:rsidR="007E59D4" w:rsidRPr="00E25122" w:rsidRDefault="007E59D4" w:rsidP="007E59D4">
            <w:pPr>
              <w:rPr>
                <w:rFonts w:ascii="Arial" w:hAnsi="Arial" w:cs="Arial"/>
                <w:b/>
                <w:sz w:val="22"/>
                <w:szCs w:val="22"/>
              </w:rPr>
            </w:pPr>
            <w:r w:rsidRPr="00E25122">
              <w:rPr>
                <w:rFonts w:ascii="Arial" w:hAnsi="Arial" w:cs="Arial"/>
                <w:b/>
                <w:sz w:val="22"/>
                <w:szCs w:val="22"/>
              </w:rPr>
              <w:t>A+</w:t>
            </w:r>
          </w:p>
        </w:tc>
        <w:tc>
          <w:tcPr>
            <w:tcW w:w="820" w:type="dxa"/>
            <w:tcBorders>
              <w:right w:val="single" w:sz="4" w:space="0" w:color="auto"/>
            </w:tcBorders>
          </w:tcPr>
          <w:p w:rsidR="007E59D4" w:rsidRPr="00E25122" w:rsidRDefault="007E59D4" w:rsidP="007E59D4">
            <w:pPr>
              <w:jc w:val="center"/>
              <w:rPr>
                <w:rFonts w:ascii="Arial" w:hAnsi="Arial" w:cs="Arial"/>
                <w:b/>
                <w:sz w:val="22"/>
                <w:szCs w:val="22"/>
              </w:rPr>
            </w:pPr>
            <w:r w:rsidRPr="00E25122">
              <w:rPr>
                <w:rFonts w:ascii="Arial" w:hAnsi="Arial" w:cs="Arial"/>
                <w:b/>
                <w:sz w:val="22"/>
                <w:szCs w:val="22"/>
              </w:rPr>
              <w:t>90-100</w:t>
            </w:r>
          </w:p>
        </w:tc>
        <w:tc>
          <w:tcPr>
            <w:tcW w:w="530" w:type="dxa"/>
            <w:tcBorders>
              <w:top w:val="single" w:sz="4" w:space="0" w:color="auto"/>
              <w:left w:val="single" w:sz="4" w:space="0" w:color="auto"/>
              <w:bottom w:val="single" w:sz="4" w:space="0" w:color="auto"/>
              <w:right w:val="thinThickSmallGap" w:sz="24" w:space="0" w:color="auto"/>
            </w:tcBorders>
          </w:tcPr>
          <w:p w:rsidR="007E59D4" w:rsidRPr="00E25122" w:rsidRDefault="007E59D4" w:rsidP="007E59D4">
            <w:pPr>
              <w:jc w:val="center"/>
              <w:rPr>
                <w:rFonts w:ascii="Arial" w:hAnsi="Arial" w:cs="Arial"/>
                <w:b/>
                <w:sz w:val="22"/>
                <w:szCs w:val="22"/>
              </w:rPr>
            </w:pPr>
            <w:r w:rsidRPr="00E25122">
              <w:rPr>
                <w:rFonts w:ascii="Arial" w:hAnsi="Arial" w:cs="Arial"/>
                <w:b/>
                <w:sz w:val="22"/>
                <w:szCs w:val="22"/>
              </w:rPr>
              <w:t>4.0</w:t>
            </w:r>
          </w:p>
        </w:tc>
        <w:tc>
          <w:tcPr>
            <w:tcW w:w="630" w:type="dxa"/>
            <w:tcBorders>
              <w:left w:val="thinThickSmallGap" w:sz="24" w:space="0" w:color="auto"/>
            </w:tcBorders>
          </w:tcPr>
          <w:p w:rsidR="007E59D4" w:rsidRPr="00E25122" w:rsidRDefault="007E59D4" w:rsidP="007E59D4">
            <w:pPr>
              <w:rPr>
                <w:rFonts w:ascii="Arial" w:hAnsi="Arial" w:cs="Arial"/>
                <w:b/>
                <w:sz w:val="22"/>
                <w:szCs w:val="22"/>
              </w:rPr>
            </w:pPr>
            <w:r w:rsidRPr="00E25122">
              <w:rPr>
                <w:rFonts w:ascii="Arial" w:hAnsi="Arial" w:cs="Arial"/>
                <w:b/>
                <w:sz w:val="22"/>
                <w:szCs w:val="22"/>
              </w:rPr>
              <w:t>B+</w:t>
            </w:r>
          </w:p>
        </w:tc>
        <w:tc>
          <w:tcPr>
            <w:tcW w:w="802" w:type="dxa"/>
            <w:tcBorders>
              <w:right w:val="single" w:sz="4" w:space="0" w:color="auto"/>
            </w:tcBorders>
          </w:tcPr>
          <w:p w:rsidR="007E59D4" w:rsidRPr="00E25122" w:rsidRDefault="007E59D4" w:rsidP="007E59D4">
            <w:pPr>
              <w:jc w:val="center"/>
              <w:rPr>
                <w:rFonts w:ascii="Arial" w:hAnsi="Arial" w:cs="Arial"/>
                <w:b/>
                <w:sz w:val="22"/>
                <w:szCs w:val="22"/>
              </w:rPr>
            </w:pPr>
            <w:r w:rsidRPr="00E25122">
              <w:rPr>
                <w:rFonts w:ascii="Arial" w:hAnsi="Arial" w:cs="Arial"/>
                <w:b/>
                <w:sz w:val="22"/>
                <w:szCs w:val="22"/>
              </w:rPr>
              <w:t>77-79</w:t>
            </w:r>
          </w:p>
        </w:tc>
        <w:tc>
          <w:tcPr>
            <w:tcW w:w="540" w:type="dxa"/>
            <w:tcBorders>
              <w:top w:val="single" w:sz="4" w:space="0" w:color="auto"/>
              <w:left w:val="single" w:sz="4" w:space="0" w:color="auto"/>
              <w:bottom w:val="single" w:sz="4" w:space="0" w:color="auto"/>
              <w:right w:val="thinThickSmallGap" w:sz="24" w:space="0" w:color="auto"/>
            </w:tcBorders>
          </w:tcPr>
          <w:p w:rsidR="007E59D4" w:rsidRPr="00E25122" w:rsidRDefault="007E59D4" w:rsidP="007E59D4">
            <w:pPr>
              <w:jc w:val="center"/>
              <w:rPr>
                <w:rFonts w:ascii="Arial" w:hAnsi="Arial" w:cs="Arial"/>
                <w:b/>
                <w:sz w:val="22"/>
                <w:szCs w:val="22"/>
              </w:rPr>
            </w:pPr>
            <w:r w:rsidRPr="00E25122">
              <w:rPr>
                <w:rFonts w:ascii="Arial" w:hAnsi="Arial" w:cs="Arial"/>
                <w:b/>
                <w:sz w:val="22"/>
                <w:szCs w:val="22"/>
              </w:rPr>
              <w:t>3.3</w:t>
            </w:r>
          </w:p>
        </w:tc>
        <w:tc>
          <w:tcPr>
            <w:tcW w:w="458" w:type="dxa"/>
            <w:tcBorders>
              <w:left w:val="thinThickSmallGap" w:sz="24" w:space="0" w:color="auto"/>
            </w:tcBorders>
          </w:tcPr>
          <w:p w:rsidR="007E59D4" w:rsidRPr="00E25122" w:rsidRDefault="007E59D4" w:rsidP="007E59D4">
            <w:pPr>
              <w:rPr>
                <w:rFonts w:ascii="Arial" w:hAnsi="Arial" w:cs="Arial"/>
                <w:b/>
                <w:sz w:val="22"/>
                <w:szCs w:val="22"/>
              </w:rPr>
            </w:pPr>
            <w:r w:rsidRPr="00E25122">
              <w:rPr>
                <w:rFonts w:ascii="Arial" w:hAnsi="Arial" w:cs="Arial"/>
                <w:b/>
                <w:sz w:val="22"/>
                <w:szCs w:val="22"/>
              </w:rPr>
              <w:t>C+</w:t>
            </w:r>
          </w:p>
        </w:tc>
        <w:tc>
          <w:tcPr>
            <w:tcW w:w="704" w:type="dxa"/>
            <w:tcBorders>
              <w:right w:val="single" w:sz="4" w:space="0" w:color="auto"/>
            </w:tcBorders>
          </w:tcPr>
          <w:p w:rsidR="007E59D4" w:rsidRPr="00E25122" w:rsidRDefault="007E59D4" w:rsidP="007E59D4">
            <w:pPr>
              <w:jc w:val="center"/>
              <w:rPr>
                <w:rFonts w:ascii="Arial" w:hAnsi="Arial" w:cs="Arial"/>
                <w:b/>
                <w:sz w:val="22"/>
                <w:szCs w:val="22"/>
              </w:rPr>
            </w:pPr>
            <w:r w:rsidRPr="00E25122">
              <w:rPr>
                <w:rFonts w:ascii="Arial" w:hAnsi="Arial" w:cs="Arial"/>
                <w:b/>
                <w:sz w:val="22"/>
                <w:szCs w:val="22"/>
              </w:rPr>
              <w:t>67-69</w:t>
            </w:r>
          </w:p>
        </w:tc>
        <w:tc>
          <w:tcPr>
            <w:tcW w:w="556" w:type="dxa"/>
            <w:tcBorders>
              <w:top w:val="single" w:sz="4" w:space="0" w:color="auto"/>
              <w:left w:val="single" w:sz="4" w:space="0" w:color="auto"/>
              <w:bottom w:val="single" w:sz="4" w:space="0" w:color="auto"/>
              <w:right w:val="thinThickSmallGap" w:sz="24" w:space="0" w:color="auto"/>
            </w:tcBorders>
          </w:tcPr>
          <w:p w:rsidR="007E59D4" w:rsidRPr="00E25122" w:rsidRDefault="007E59D4" w:rsidP="007E59D4">
            <w:pPr>
              <w:jc w:val="center"/>
              <w:rPr>
                <w:rFonts w:ascii="Arial" w:hAnsi="Arial" w:cs="Arial"/>
                <w:b/>
                <w:sz w:val="22"/>
                <w:szCs w:val="22"/>
              </w:rPr>
            </w:pPr>
            <w:r w:rsidRPr="00E25122">
              <w:rPr>
                <w:rFonts w:ascii="Arial" w:hAnsi="Arial" w:cs="Arial"/>
                <w:b/>
                <w:sz w:val="22"/>
                <w:szCs w:val="22"/>
              </w:rPr>
              <w:t>2.3</w:t>
            </w:r>
          </w:p>
        </w:tc>
        <w:tc>
          <w:tcPr>
            <w:tcW w:w="450" w:type="dxa"/>
            <w:tcBorders>
              <w:top w:val="single" w:sz="4" w:space="0" w:color="auto"/>
              <w:left w:val="thinThickSmallGap" w:sz="24" w:space="0" w:color="auto"/>
              <w:bottom w:val="single" w:sz="4" w:space="0" w:color="auto"/>
              <w:right w:val="single" w:sz="4" w:space="0" w:color="auto"/>
            </w:tcBorders>
          </w:tcPr>
          <w:p w:rsidR="007E59D4" w:rsidRPr="00E25122" w:rsidRDefault="007E59D4" w:rsidP="007E59D4">
            <w:pPr>
              <w:rPr>
                <w:rFonts w:ascii="Arial" w:hAnsi="Arial" w:cs="Arial"/>
                <w:b/>
                <w:sz w:val="22"/>
                <w:szCs w:val="22"/>
              </w:rPr>
            </w:pPr>
            <w:r w:rsidRPr="00E25122">
              <w:rPr>
                <w:rFonts w:ascii="Arial" w:hAnsi="Arial" w:cs="Arial"/>
                <w:b/>
                <w:sz w:val="22"/>
                <w:szCs w:val="22"/>
              </w:rPr>
              <w:t>D+</w:t>
            </w:r>
          </w:p>
        </w:tc>
        <w:tc>
          <w:tcPr>
            <w:tcW w:w="703" w:type="dxa"/>
            <w:tcBorders>
              <w:left w:val="single" w:sz="4" w:space="0" w:color="auto"/>
              <w:right w:val="single" w:sz="4" w:space="0" w:color="auto"/>
            </w:tcBorders>
          </w:tcPr>
          <w:p w:rsidR="007E59D4" w:rsidRPr="00E25122" w:rsidRDefault="007E59D4" w:rsidP="007E59D4">
            <w:pPr>
              <w:jc w:val="center"/>
              <w:rPr>
                <w:rFonts w:ascii="Arial" w:hAnsi="Arial" w:cs="Arial"/>
                <w:b/>
                <w:sz w:val="22"/>
                <w:szCs w:val="22"/>
              </w:rPr>
            </w:pPr>
            <w:r w:rsidRPr="00E25122">
              <w:rPr>
                <w:rFonts w:ascii="Arial" w:hAnsi="Arial" w:cs="Arial"/>
                <w:b/>
                <w:sz w:val="22"/>
                <w:szCs w:val="22"/>
              </w:rPr>
              <w:t>57-59</w:t>
            </w:r>
          </w:p>
        </w:tc>
        <w:tc>
          <w:tcPr>
            <w:tcW w:w="557" w:type="dxa"/>
            <w:tcBorders>
              <w:top w:val="single" w:sz="4" w:space="0" w:color="auto"/>
              <w:left w:val="single" w:sz="4" w:space="0" w:color="auto"/>
              <w:bottom w:val="single" w:sz="4" w:space="0" w:color="auto"/>
              <w:right w:val="thinThickSmallGap" w:sz="24" w:space="0" w:color="auto"/>
            </w:tcBorders>
          </w:tcPr>
          <w:p w:rsidR="007E59D4" w:rsidRPr="00E25122" w:rsidRDefault="007E59D4" w:rsidP="007E59D4">
            <w:pPr>
              <w:jc w:val="center"/>
              <w:rPr>
                <w:rFonts w:ascii="Arial" w:hAnsi="Arial" w:cs="Arial"/>
                <w:b/>
                <w:sz w:val="22"/>
                <w:szCs w:val="22"/>
              </w:rPr>
            </w:pPr>
            <w:r w:rsidRPr="00E25122">
              <w:rPr>
                <w:rFonts w:ascii="Arial" w:hAnsi="Arial" w:cs="Arial"/>
                <w:b/>
                <w:sz w:val="22"/>
                <w:szCs w:val="22"/>
              </w:rPr>
              <w:t>1.3</w:t>
            </w:r>
          </w:p>
        </w:tc>
        <w:tc>
          <w:tcPr>
            <w:tcW w:w="990" w:type="dxa"/>
            <w:tcBorders>
              <w:left w:val="thinThickSmallGap" w:sz="24" w:space="0" w:color="auto"/>
            </w:tcBorders>
          </w:tcPr>
          <w:p w:rsidR="007E59D4" w:rsidRPr="00E25122" w:rsidRDefault="007E59D4" w:rsidP="007E59D4">
            <w:pPr>
              <w:jc w:val="center"/>
              <w:rPr>
                <w:rFonts w:ascii="Arial" w:hAnsi="Arial" w:cs="Arial"/>
                <w:b/>
                <w:sz w:val="22"/>
                <w:szCs w:val="22"/>
              </w:rPr>
            </w:pPr>
            <w:r w:rsidRPr="00E25122">
              <w:rPr>
                <w:rFonts w:ascii="Arial" w:hAnsi="Arial" w:cs="Arial"/>
                <w:b/>
                <w:sz w:val="22"/>
                <w:szCs w:val="22"/>
              </w:rPr>
              <w:t>Below 50</w:t>
            </w:r>
          </w:p>
        </w:tc>
        <w:tc>
          <w:tcPr>
            <w:tcW w:w="540" w:type="dxa"/>
          </w:tcPr>
          <w:p w:rsidR="007E59D4" w:rsidRPr="00E25122" w:rsidRDefault="007E59D4" w:rsidP="007E59D4">
            <w:pPr>
              <w:jc w:val="center"/>
              <w:rPr>
                <w:rFonts w:ascii="Arial" w:hAnsi="Arial" w:cs="Arial"/>
                <w:b/>
                <w:sz w:val="22"/>
                <w:szCs w:val="22"/>
              </w:rPr>
            </w:pPr>
            <w:r w:rsidRPr="00E25122">
              <w:rPr>
                <w:rFonts w:ascii="Arial" w:hAnsi="Arial" w:cs="Arial"/>
                <w:b/>
                <w:sz w:val="22"/>
                <w:szCs w:val="22"/>
              </w:rPr>
              <w:t>F</w:t>
            </w:r>
          </w:p>
        </w:tc>
        <w:tc>
          <w:tcPr>
            <w:tcW w:w="810" w:type="dxa"/>
          </w:tcPr>
          <w:p w:rsidR="007E59D4" w:rsidRPr="00E25122" w:rsidRDefault="007E59D4" w:rsidP="007E59D4">
            <w:pPr>
              <w:jc w:val="center"/>
              <w:rPr>
                <w:rFonts w:ascii="Arial" w:hAnsi="Arial" w:cs="Arial"/>
                <w:b/>
                <w:sz w:val="22"/>
                <w:szCs w:val="22"/>
              </w:rPr>
            </w:pPr>
            <w:r w:rsidRPr="00E25122">
              <w:rPr>
                <w:rFonts w:ascii="Arial" w:hAnsi="Arial" w:cs="Arial"/>
                <w:b/>
                <w:sz w:val="22"/>
                <w:szCs w:val="22"/>
              </w:rPr>
              <w:t>0.0</w:t>
            </w:r>
          </w:p>
        </w:tc>
      </w:tr>
      <w:tr w:rsidR="007E59D4" w:rsidRPr="00E25122" w:rsidTr="004500FA">
        <w:tc>
          <w:tcPr>
            <w:tcW w:w="468" w:type="dxa"/>
          </w:tcPr>
          <w:p w:rsidR="007E59D4" w:rsidRPr="00E25122" w:rsidRDefault="007E59D4" w:rsidP="007E59D4">
            <w:pPr>
              <w:rPr>
                <w:rFonts w:ascii="Arial" w:hAnsi="Arial" w:cs="Arial"/>
                <w:b/>
                <w:sz w:val="22"/>
                <w:szCs w:val="22"/>
              </w:rPr>
            </w:pPr>
            <w:r w:rsidRPr="00E25122">
              <w:rPr>
                <w:rFonts w:ascii="Arial" w:hAnsi="Arial" w:cs="Arial"/>
                <w:b/>
                <w:sz w:val="22"/>
                <w:szCs w:val="22"/>
              </w:rPr>
              <w:t>A</w:t>
            </w:r>
          </w:p>
        </w:tc>
        <w:tc>
          <w:tcPr>
            <w:tcW w:w="820" w:type="dxa"/>
            <w:tcBorders>
              <w:right w:val="single" w:sz="4" w:space="0" w:color="auto"/>
            </w:tcBorders>
          </w:tcPr>
          <w:p w:rsidR="007E59D4" w:rsidRPr="00E25122" w:rsidRDefault="007E59D4" w:rsidP="007E59D4">
            <w:pPr>
              <w:jc w:val="center"/>
              <w:rPr>
                <w:rFonts w:ascii="Arial" w:hAnsi="Arial" w:cs="Arial"/>
                <w:b/>
                <w:sz w:val="22"/>
                <w:szCs w:val="22"/>
              </w:rPr>
            </w:pPr>
            <w:r w:rsidRPr="00E25122">
              <w:rPr>
                <w:rFonts w:ascii="Arial" w:hAnsi="Arial" w:cs="Arial"/>
                <w:b/>
                <w:sz w:val="22"/>
                <w:szCs w:val="22"/>
              </w:rPr>
              <w:t>86-89</w:t>
            </w:r>
          </w:p>
        </w:tc>
        <w:tc>
          <w:tcPr>
            <w:tcW w:w="530" w:type="dxa"/>
            <w:tcBorders>
              <w:top w:val="single" w:sz="4" w:space="0" w:color="auto"/>
              <w:left w:val="single" w:sz="4" w:space="0" w:color="auto"/>
              <w:bottom w:val="single" w:sz="4" w:space="0" w:color="auto"/>
              <w:right w:val="thinThickSmallGap" w:sz="24" w:space="0" w:color="auto"/>
            </w:tcBorders>
          </w:tcPr>
          <w:p w:rsidR="007E59D4" w:rsidRPr="00E25122" w:rsidRDefault="007E59D4" w:rsidP="007E59D4">
            <w:pPr>
              <w:jc w:val="center"/>
              <w:rPr>
                <w:rFonts w:ascii="Arial" w:hAnsi="Arial" w:cs="Arial"/>
                <w:b/>
                <w:sz w:val="22"/>
                <w:szCs w:val="22"/>
              </w:rPr>
            </w:pPr>
            <w:r w:rsidRPr="00E25122">
              <w:rPr>
                <w:rFonts w:ascii="Arial" w:hAnsi="Arial" w:cs="Arial"/>
                <w:b/>
                <w:sz w:val="22"/>
                <w:szCs w:val="22"/>
              </w:rPr>
              <w:t>4.0</w:t>
            </w:r>
          </w:p>
        </w:tc>
        <w:tc>
          <w:tcPr>
            <w:tcW w:w="630" w:type="dxa"/>
            <w:tcBorders>
              <w:left w:val="thinThickSmallGap" w:sz="24" w:space="0" w:color="auto"/>
            </w:tcBorders>
          </w:tcPr>
          <w:p w:rsidR="007E59D4" w:rsidRPr="00E25122" w:rsidRDefault="007E59D4" w:rsidP="007E59D4">
            <w:pPr>
              <w:rPr>
                <w:rFonts w:ascii="Arial" w:hAnsi="Arial" w:cs="Arial"/>
                <w:b/>
                <w:sz w:val="22"/>
                <w:szCs w:val="22"/>
              </w:rPr>
            </w:pPr>
            <w:r w:rsidRPr="00E25122">
              <w:rPr>
                <w:rFonts w:ascii="Arial" w:hAnsi="Arial" w:cs="Arial"/>
                <w:b/>
                <w:sz w:val="22"/>
                <w:szCs w:val="22"/>
              </w:rPr>
              <w:t>B</w:t>
            </w:r>
          </w:p>
        </w:tc>
        <w:tc>
          <w:tcPr>
            <w:tcW w:w="802" w:type="dxa"/>
            <w:tcBorders>
              <w:right w:val="single" w:sz="4" w:space="0" w:color="auto"/>
            </w:tcBorders>
          </w:tcPr>
          <w:p w:rsidR="007E59D4" w:rsidRPr="00E25122" w:rsidRDefault="007E59D4" w:rsidP="007E59D4">
            <w:pPr>
              <w:jc w:val="center"/>
              <w:rPr>
                <w:rFonts w:ascii="Arial" w:hAnsi="Arial" w:cs="Arial"/>
                <w:b/>
                <w:sz w:val="22"/>
                <w:szCs w:val="22"/>
              </w:rPr>
            </w:pPr>
            <w:r w:rsidRPr="00E25122">
              <w:rPr>
                <w:rFonts w:ascii="Arial" w:hAnsi="Arial" w:cs="Arial"/>
                <w:b/>
                <w:sz w:val="22"/>
                <w:szCs w:val="22"/>
              </w:rPr>
              <w:t>73-76</w:t>
            </w:r>
          </w:p>
        </w:tc>
        <w:tc>
          <w:tcPr>
            <w:tcW w:w="540" w:type="dxa"/>
            <w:tcBorders>
              <w:top w:val="single" w:sz="4" w:space="0" w:color="auto"/>
              <w:left w:val="single" w:sz="4" w:space="0" w:color="auto"/>
              <w:bottom w:val="single" w:sz="4" w:space="0" w:color="auto"/>
              <w:right w:val="thinThickSmallGap" w:sz="24" w:space="0" w:color="auto"/>
            </w:tcBorders>
          </w:tcPr>
          <w:p w:rsidR="007E59D4" w:rsidRPr="00E25122" w:rsidRDefault="007E59D4" w:rsidP="007E59D4">
            <w:pPr>
              <w:jc w:val="center"/>
              <w:rPr>
                <w:rFonts w:ascii="Arial" w:hAnsi="Arial" w:cs="Arial"/>
                <w:b/>
                <w:sz w:val="22"/>
                <w:szCs w:val="22"/>
              </w:rPr>
            </w:pPr>
            <w:r w:rsidRPr="00E25122">
              <w:rPr>
                <w:rFonts w:ascii="Arial" w:hAnsi="Arial" w:cs="Arial"/>
                <w:b/>
                <w:sz w:val="22"/>
                <w:szCs w:val="22"/>
              </w:rPr>
              <w:t>3.0</w:t>
            </w:r>
          </w:p>
        </w:tc>
        <w:tc>
          <w:tcPr>
            <w:tcW w:w="458" w:type="dxa"/>
            <w:tcBorders>
              <w:left w:val="thinThickSmallGap" w:sz="24" w:space="0" w:color="auto"/>
            </w:tcBorders>
          </w:tcPr>
          <w:p w:rsidR="007E59D4" w:rsidRPr="00E25122" w:rsidRDefault="007E59D4" w:rsidP="007E59D4">
            <w:pPr>
              <w:rPr>
                <w:rFonts w:ascii="Arial" w:hAnsi="Arial" w:cs="Arial"/>
                <w:b/>
                <w:sz w:val="22"/>
                <w:szCs w:val="22"/>
              </w:rPr>
            </w:pPr>
            <w:r w:rsidRPr="00E25122">
              <w:rPr>
                <w:rFonts w:ascii="Arial" w:hAnsi="Arial" w:cs="Arial"/>
                <w:b/>
                <w:sz w:val="22"/>
                <w:szCs w:val="22"/>
              </w:rPr>
              <w:t>C</w:t>
            </w:r>
          </w:p>
        </w:tc>
        <w:tc>
          <w:tcPr>
            <w:tcW w:w="704" w:type="dxa"/>
            <w:tcBorders>
              <w:right w:val="single" w:sz="4" w:space="0" w:color="auto"/>
            </w:tcBorders>
          </w:tcPr>
          <w:p w:rsidR="007E59D4" w:rsidRPr="00E25122" w:rsidRDefault="007E59D4" w:rsidP="007E59D4">
            <w:pPr>
              <w:jc w:val="center"/>
              <w:rPr>
                <w:rFonts w:ascii="Arial" w:hAnsi="Arial" w:cs="Arial"/>
                <w:b/>
                <w:sz w:val="22"/>
                <w:szCs w:val="22"/>
              </w:rPr>
            </w:pPr>
            <w:r w:rsidRPr="00E25122">
              <w:rPr>
                <w:rFonts w:ascii="Arial" w:hAnsi="Arial" w:cs="Arial"/>
                <w:b/>
                <w:sz w:val="22"/>
                <w:szCs w:val="22"/>
              </w:rPr>
              <w:t>63-66</w:t>
            </w:r>
          </w:p>
        </w:tc>
        <w:tc>
          <w:tcPr>
            <w:tcW w:w="556" w:type="dxa"/>
            <w:tcBorders>
              <w:top w:val="single" w:sz="4" w:space="0" w:color="auto"/>
              <w:left w:val="single" w:sz="4" w:space="0" w:color="auto"/>
              <w:bottom w:val="single" w:sz="4" w:space="0" w:color="auto"/>
              <w:right w:val="thinThickSmallGap" w:sz="24" w:space="0" w:color="auto"/>
            </w:tcBorders>
          </w:tcPr>
          <w:p w:rsidR="007E59D4" w:rsidRPr="00E25122" w:rsidRDefault="007E59D4" w:rsidP="007E59D4">
            <w:pPr>
              <w:jc w:val="center"/>
              <w:rPr>
                <w:rFonts w:ascii="Arial" w:hAnsi="Arial" w:cs="Arial"/>
                <w:b/>
                <w:sz w:val="22"/>
                <w:szCs w:val="22"/>
              </w:rPr>
            </w:pPr>
            <w:r w:rsidRPr="00E25122">
              <w:rPr>
                <w:rFonts w:ascii="Arial" w:hAnsi="Arial" w:cs="Arial"/>
                <w:b/>
                <w:sz w:val="22"/>
                <w:szCs w:val="22"/>
              </w:rPr>
              <w:t>2.0</w:t>
            </w:r>
          </w:p>
        </w:tc>
        <w:tc>
          <w:tcPr>
            <w:tcW w:w="450" w:type="dxa"/>
            <w:tcBorders>
              <w:top w:val="single" w:sz="4" w:space="0" w:color="auto"/>
              <w:left w:val="thinThickSmallGap" w:sz="24" w:space="0" w:color="auto"/>
              <w:bottom w:val="single" w:sz="4" w:space="0" w:color="auto"/>
              <w:right w:val="single" w:sz="4" w:space="0" w:color="auto"/>
            </w:tcBorders>
          </w:tcPr>
          <w:p w:rsidR="007E59D4" w:rsidRPr="00E25122" w:rsidRDefault="007E59D4" w:rsidP="007E59D4">
            <w:pPr>
              <w:rPr>
                <w:rFonts w:ascii="Arial" w:hAnsi="Arial" w:cs="Arial"/>
                <w:b/>
                <w:sz w:val="22"/>
                <w:szCs w:val="22"/>
              </w:rPr>
            </w:pPr>
            <w:r w:rsidRPr="00E25122">
              <w:rPr>
                <w:rFonts w:ascii="Arial" w:hAnsi="Arial" w:cs="Arial"/>
                <w:b/>
                <w:sz w:val="22"/>
                <w:szCs w:val="22"/>
              </w:rPr>
              <w:t>D</w:t>
            </w:r>
          </w:p>
        </w:tc>
        <w:tc>
          <w:tcPr>
            <w:tcW w:w="703" w:type="dxa"/>
            <w:tcBorders>
              <w:left w:val="single" w:sz="4" w:space="0" w:color="auto"/>
              <w:right w:val="single" w:sz="4" w:space="0" w:color="auto"/>
            </w:tcBorders>
          </w:tcPr>
          <w:p w:rsidR="007E59D4" w:rsidRPr="00E25122" w:rsidRDefault="007E59D4" w:rsidP="007E59D4">
            <w:pPr>
              <w:jc w:val="center"/>
              <w:rPr>
                <w:rFonts w:ascii="Arial" w:hAnsi="Arial" w:cs="Arial"/>
                <w:b/>
                <w:sz w:val="22"/>
                <w:szCs w:val="22"/>
              </w:rPr>
            </w:pPr>
            <w:r w:rsidRPr="00E25122">
              <w:rPr>
                <w:rFonts w:ascii="Arial" w:hAnsi="Arial" w:cs="Arial"/>
                <w:b/>
                <w:sz w:val="22"/>
                <w:szCs w:val="22"/>
              </w:rPr>
              <w:t>50-56</w:t>
            </w:r>
          </w:p>
        </w:tc>
        <w:tc>
          <w:tcPr>
            <w:tcW w:w="557" w:type="dxa"/>
            <w:tcBorders>
              <w:top w:val="single" w:sz="4" w:space="0" w:color="auto"/>
              <w:left w:val="single" w:sz="4" w:space="0" w:color="auto"/>
              <w:bottom w:val="single" w:sz="4" w:space="0" w:color="auto"/>
              <w:right w:val="thinThickSmallGap" w:sz="24" w:space="0" w:color="auto"/>
            </w:tcBorders>
          </w:tcPr>
          <w:p w:rsidR="007E59D4" w:rsidRPr="00E25122" w:rsidRDefault="007E59D4" w:rsidP="007E59D4">
            <w:pPr>
              <w:jc w:val="center"/>
              <w:rPr>
                <w:rFonts w:ascii="Arial" w:hAnsi="Arial" w:cs="Arial"/>
                <w:b/>
                <w:sz w:val="22"/>
                <w:szCs w:val="22"/>
              </w:rPr>
            </w:pPr>
            <w:r w:rsidRPr="00E25122">
              <w:rPr>
                <w:rFonts w:ascii="Arial" w:hAnsi="Arial" w:cs="Arial"/>
                <w:b/>
                <w:sz w:val="22"/>
                <w:szCs w:val="22"/>
              </w:rPr>
              <w:t>1.0</w:t>
            </w:r>
          </w:p>
        </w:tc>
        <w:tc>
          <w:tcPr>
            <w:tcW w:w="990" w:type="dxa"/>
            <w:tcBorders>
              <w:left w:val="thinThickSmallGap" w:sz="24" w:space="0" w:color="auto"/>
            </w:tcBorders>
          </w:tcPr>
          <w:p w:rsidR="007E59D4" w:rsidRPr="00E25122" w:rsidRDefault="007E59D4" w:rsidP="007E59D4">
            <w:pPr>
              <w:jc w:val="center"/>
              <w:rPr>
                <w:rFonts w:ascii="Arial" w:hAnsi="Arial" w:cs="Arial"/>
                <w:b/>
                <w:sz w:val="22"/>
                <w:szCs w:val="22"/>
              </w:rPr>
            </w:pPr>
          </w:p>
        </w:tc>
        <w:tc>
          <w:tcPr>
            <w:tcW w:w="540" w:type="dxa"/>
          </w:tcPr>
          <w:p w:rsidR="007E59D4" w:rsidRPr="00E25122" w:rsidRDefault="007E59D4" w:rsidP="007E59D4">
            <w:pPr>
              <w:jc w:val="center"/>
              <w:rPr>
                <w:rFonts w:ascii="Arial" w:hAnsi="Arial" w:cs="Arial"/>
                <w:b/>
                <w:sz w:val="22"/>
                <w:szCs w:val="22"/>
              </w:rPr>
            </w:pPr>
          </w:p>
        </w:tc>
        <w:tc>
          <w:tcPr>
            <w:tcW w:w="810" w:type="dxa"/>
          </w:tcPr>
          <w:p w:rsidR="007E59D4" w:rsidRPr="00E25122" w:rsidRDefault="007E59D4" w:rsidP="007E59D4">
            <w:pPr>
              <w:jc w:val="center"/>
              <w:rPr>
                <w:rFonts w:ascii="Arial" w:hAnsi="Arial" w:cs="Arial"/>
                <w:b/>
                <w:sz w:val="22"/>
                <w:szCs w:val="22"/>
              </w:rPr>
            </w:pPr>
          </w:p>
        </w:tc>
      </w:tr>
      <w:tr w:rsidR="007E59D4" w:rsidRPr="00E25122" w:rsidTr="004500FA">
        <w:tc>
          <w:tcPr>
            <w:tcW w:w="468" w:type="dxa"/>
          </w:tcPr>
          <w:p w:rsidR="007E59D4" w:rsidRPr="00E25122" w:rsidRDefault="007E59D4" w:rsidP="007E59D4">
            <w:pPr>
              <w:rPr>
                <w:rFonts w:ascii="Arial" w:hAnsi="Arial" w:cs="Arial"/>
                <w:b/>
                <w:sz w:val="22"/>
                <w:szCs w:val="22"/>
              </w:rPr>
            </w:pPr>
            <w:r w:rsidRPr="00E25122">
              <w:rPr>
                <w:rFonts w:ascii="Arial" w:hAnsi="Arial" w:cs="Arial"/>
                <w:b/>
                <w:sz w:val="22"/>
                <w:szCs w:val="22"/>
              </w:rPr>
              <w:t>A-</w:t>
            </w:r>
          </w:p>
        </w:tc>
        <w:tc>
          <w:tcPr>
            <w:tcW w:w="820" w:type="dxa"/>
            <w:tcBorders>
              <w:right w:val="single" w:sz="4" w:space="0" w:color="auto"/>
            </w:tcBorders>
          </w:tcPr>
          <w:p w:rsidR="007E59D4" w:rsidRPr="00E25122" w:rsidRDefault="007E59D4" w:rsidP="007E59D4">
            <w:pPr>
              <w:jc w:val="center"/>
              <w:rPr>
                <w:rFonts w:ascii="Arial" w:hAnsi="Arial" w:cs="Arial"/>
                <w:b/>
                <w:sz w:val="22"/>
                <w:szCs w:val="22"/>
              </w:rPr>
            </w:pPr>
            <w:r w:rsidRPr="00E25122">
              <w:rPr>
                <w:rFonts w:ascii="Arial" w:hAnsi="Arial" w:cs="Arial"/>
                <w:b/>
                <w:sz w:val="22"/>
                <w:szCs w:val="22"/>
              </w:rPr>
              <w:t>80-85</w:t>
            </w:r>
          </w:p>
        </w:tc>
        <w:tc>
          <w:tcPr>
            <w:tcW w:w="530" w:type="dxa"/>
            <w:tcBorders>
              <w:top w:val="single" w:sz="4" w:space="0" w:color="auto"/>
              <w:left w:val="single" w:sz="4" w:space="0" w:color="auto"/>
              <w:bottom w:val="single" w:sz="4" w:space="0" w:color="auto"/>
              <w:right w:val="thinThickSmallGap" w:sz="24" w:space="0" w:color="auto"/>
            </w:tcBorders>
          </w:tcPr>
          <w:p w:rsidR="007E59D4" w:rsidRPr="00E25122" w:rsidRDefault="007E59D4" w:rsidP="007E59D4">
            <w:pPr>
              <w:jc w:val="center"/>
              <w:rPr>
                <w:rFonts w:ascii="Arial" w:hAnsi="Arial" w:cs="Arial"/>
                <w:b/>
                <w:sz w:val="22"/>
                <w:szCs w:val="22"/>
              </w:rPr>
            </w:pPr>
            <w:r w:rsidRPr="00E25122">
              <w:rPr>
                <w:rFonts w:ascii="Arial" w:hAnsi="Arial" w:cs="Arial"/>
                <w:b/>
                <w:sz w:val="22"/>
                <w:szCs w:val="22"/>
              </w:rPr>
              <w:t>3.7</w:t>
            </w:r>
          </w:p>
        </w:tc>
        <w:tc>
          <w:tcPr>
            <w:tcW w:w="630" w:type="dxa"/>
            <w:tcBorders>
              <w:left w:val="thinThickSmallGap" w:sz="24" w:space="0" w:color="auto"/>
            </w:tcBorders>
          </w:tcPr>
          <w:p w:rsidR="007E59D4" w:rsidRPr="00E25122" w:rsidRDefault="007E59D4" w:rsidP="007E59D4">
            <w:pPr>
              <w:rPr>
                <w:rFonts w:ascii="Arial" w:hAnsi="Arial" w:cs="Arial"/>
                <w:b/>
                <w:sz w:val="22"/>
                <w:szCs w:val="22"/>
              </w:rPr>
            </w:pPr>
            <w:r w:rsidRPr="00E25122">
              <w:rPr>
                <w:rFonts w:ascii="Arial" w:hAnsi="Arial" w:cs="Arial"/>
                <w:b/>
                <w:sz w:val="22"/>
                <w:szCs w:val="22"/>
              </w:rPr>
              <w:t>B-</w:t>
            </w:r>
          </w:p>
        </w:tc>
        <w:tc>
          <w:tcPr>
            <w:tcW w:w="802" w:type="dxa"/>
            <w:tcBorders>
              <w:right w:val="single" w:sz="4" w:space="0" w:color="auto"/>
            </w:tcBorders>
          </w:tcPr>
          <w:p w:rsidR="007E59D4" w:rsidRPr="00E25122" w:rsidRDefault="007E59D4" w:rsidP="007E59D4">
            <w:pPr>
              <w:jc w:val="center"/>
              <w:rPr>
                <w:rFonts w:ascii="Arial" w:hAnsi="Arial" w:cs="Arial"/>
                <w:b/>
                <w:sz w:val="22"/>
                <w:szCs w:val="22"/>
              </w:rPr>
            </w:pPr>
            <w:r w:rsidRPr="00E25122">
              <w:rPr>
                <w:rFonts w:ascii="Arial" w:hAnsi="Arial" w:cs="Arial"/>
                <w:b/>
                <w:sz w:val="22"/>
                <w:szCs w:val="22"/>
              </w:rPr>
              <w:t>70-72</w:t>
            </w:r>
          </w:p>
        </w:tc>
        <w:tc>
          <w:tcPr>
            <w:tcW w:w="540" w:type="dxa"/>
            <w:tcBorders>
              <w:top w:val="single" w:sz="4" w:space="0" w:color="auto"/>
              <w:left w:val="single" w:sz="4" w:space="0" w:color="auto"/>
              <w:bottom w:val="single" w:sz="4" w:space="0" w:color="auto"/>
              <w:right w:val="thinThickSmallGap" w:sz="24" w:space="0" w:color="auto"/>
            </w:tcBorders>
          </w:tcPr>
          <w:p w:rsidR="007E59D4" w:rsidRPr="00E25122" w:rsidRDefault="007E59D4" w:rsidP="007E59D4">
            <w:pPr>
              <w:jc w:val="center"/>
              <w:rPr>
                <w:rFonts w:ascii="Arial" w:hAnsi="Arial" w:cs="Arial"/>
                <w:b/>
                <w:sz w:val="22"/>
                <w:szCs w:val="22"/>
              </w:rPr>
            </w:pPr>
            <w:r w:rsidRPr="00E25122">
              <w:rPr>
                <w:rFonts w:ascii="Arial" w:hAnsi="Arial" w:cs="Arial"/>
                <w:b/>
                <w:sz w:val="22"/>
                <w:szCs w:val="22"/>
              </w:rPr>
              <w:t>2.7</w:t>
            </w:r>
          </w:p>
        </w:tc>
        <w:tc>
          <w:tcPr>
            <w:tcW w:w="458" w:type="dxa"/>
            <w:tcBorders>
              <w:left w:val="thinThickSmallGap" w:sz="24" w:space="0" w:color="auto"/>
            </w:tcBorders>
          </w:tcPr>
          <w:p w:rsidR="007E59D4" w:rsidRPr="00E25122" w:rsidRDefault="007E59D4" w:rsidP="007E59D4">
            <w:pPr>
              <w:rPr>
                <w:rFonts w:ascii="Arial" w:hAnsi="Arial" w:cs="Arial"/>
                <w:b/>
                <w:sz w:val="22"/>
                <w:szCs w:val="22"/>
              </w:rPr>
            </w:pPr>
            <w:r w:rsidRPr="00E25122">
              <w:rPr>
                <w:rFonts w:ascii="Arial" w:hAnsi="Arial" w:cs="Arial"/>
                <w:b/>
                <w:sz w:val="22"/>
                <w:szCs w:val="22"/>
              </w:rPr>
              <w:t>C-</w:t>
            </w:r>
          </w:p>
        </w:tc>
        <w:tc>
          <w:tcPr>
            <w:tcW w:w="704" w:type="dxa"/>
            <w:tcBorders>
              <w:right w:val="single" w:sz="4" w:space="0" w:color="auto"/>
            </w:tcBorders>
          </w:tcPr>
          <w:p w:rsidR="007E59D4" w:rsidRPr="00E25122" w:rsidRDefault="007E59D4" w:rsidP="007E59D4">
            <w:pPr>
              <w:jc w:val="center"/>
              <w:rPr>
                <w:rFonts w:ascii="Arial" w:hAnsi="Arial" w:cs="Arial"/>
                <w:b/>
                <w:sz w:val="22"/>
                <w:szCs w:val="22"/>
              </w:rPr>
            </w:pPr>
            <w:r w:rsidRPr="00E25122">
              <w:rPr>
                <w:rFonts w:ascii="Arial" w:hAnsi="Arial" w:cs="Arial"/>
                <w:b/>
                <w:sz w:val="22"/>
                <w:szCs w:val="22"/>
              </w:rPr>
              <w:t>60-62</w:t>
            </w:r>
          </w:p>
        </w:tc>
        <w:tc>
          <w:tcPr>
            <w:tcW w:w="556" w:type="dxa"/>
            <w:tcBorders>
              <w:top w:val="single" w:sz="4" w:space="0" w:color="auto"/>
              <w:left w:val="single" w:sz="4" w:space="0" w:color="auto"/>
              <w:bottom w:val="single" w:sz="4" w:space="0" w:color="auto"/>
              <w:right w:val="thinThickSmallGap" w:sz="24" w:space="0" w:color="auto"/>
            </w:tcBorders>
          </w:tcPr>
          <w:p w:rsidR="007E59D4" w:rsidRPr="00E25122" w:rsidRDefault="007E59D4" w:rsidP="007E59D4">
            <w:pPr>
              <w:jc w:val="center"/>
              <w:rPr>
                <w:rFonts w:ascii="Arial" w:hAnsi="Arial" w:cs="Arial"/>
                <w:b/>
                <w:sz w:val="22"/>
                <w:szCs w:val="22"/>
              </w:rPr>
            </w:pPr>
            <w:r w:rsidRPr="00E25122">
              <w:rPr>
                <w:rFonts w:ascii="Arial" w:hAnsi="Arial" w:cs="Arial"/>
                <w:b/>
                <w:sz w:val="22"/>
                <w:szCs w:val="22"/>
              </w:rPr>
              <w:t>1.7</w:t>
            </w:r>
          </w:p>
        </w:tc>
        <w:tc>
          <w:tcPr>
            <w:tcW w:w="450" w:type="dxa"/>
            <w:tcBorders>
              <w:top w:val="single" w:sz="4" w:space="0" w:color="auto"/>
              <w:left w:val="thinThickSmallGap" w:sz="24" w:space="0" w:color="auto"/>
              <w:bottom w:val="single" w:sz="4" w:space="0" w:color="auto"/>
              <w:right w:val="single" w:sz="4" w:space="0" w:color="auto"/>
            </w:tcBorders>
          </w:tcPr>
          <w:p w:rsidR="007E59D4" w:rsidRPr="00E25122" w:rsidRDefault="007E59D4" w:rsidP="007E59D4">
            <w:pPr>
              <w:rPr>
                <w:rFonts w:ascii="Arial" w:hAnsi="Arial" w:cs="Arial"/>
                <w:b/>
                <w:sz w:val="22"/>
                <w:szCs w:val="22"/>
              </w:rPr>
            </w:pPr>
          </w:p>
        </w:tc>
        <w:tc>
          <w:tcPr>
            <w:tcW w:w="703" w:type="dxa"/>
            <w:tcBorders>
              <w:left w:val="single" w:sz="4" w:space="0" w:color="auto"/>
              <w:right w:val="single" w:sz="4" w:space="0" w:color="auto"/>
            </w:tcBorders>
          </w:tcPr>
          <w:p w:rsidR="007E59D4" w:rsidRPr="00E25122" w:rsidRDefault="007E59D4" w:rsidP="007E59D4">
            <w:pPr>
              <w:jc w:val="center"/>
              <w:rPr>
                <w:rFonts w:ascii="Arial" w:hAnsi="Arial" w:cs="Arial"/>
                <w:b/>
                <w:sz w:val="22"/>
                <w:szCs w:val="22"/>
              </w:rPr>
            </w:pPr>
          </w:p>
        </w:tc>
        <w:tc>
          <w:tcPr>
            <w:tcW w:w="557" w:type="dxa"/>
            <w:tcBorders>
              <w:top w:val="single" w:sz="4" w:space="0" w:color="auto"/>
              <w:left w:val="single" w:sz="4" w:space="0" w:color="auto"/>
              <w:bottom w:val="single" w:sz="4" w:space="0" w:color="auto"/>
              <w:right w:val="thinThickSmallGap" w:sz="24" w:space="0" w:color="auto"/>
            </w:tcBorders>
          </w:tcPr>
          <w:p w:rsidR="007E59D4" w:rsidRPr="00E25122" w:rsidRDefault="007E59D4" w:rsidP="007E59D4">
            <w:pPr>
              <w:jc w:val="center"/>
              <w:rPr>
                <w:rFonts w:ascii="Arial" w:hAnsi="Arial" w:cs="Arial"/>
                <w:b/>
                <w:sz w:val="22"/>
                <w:szCs w:val="22"/>
              </w:rPr>
            </w:pPr>
          </w:p>
        </w:tc>
        <w:tc>
          <w:tcPr>
            <w:tcW w:w="990" w:type="dxa"/>
            <w:tcBorders>
              <w:left w:val="thinThickSmallGap" w:sz="24" w:space="0" w:color="auto"/>
            </w:tcBorders>
          </w:tcPr>
          <w:p w:rsidR="007E59D4" w:rsidRPr="00E25122" w:rsidRDefault="007E59D4" w:rsidP="007E59D4">
            <w:pPr>
              <w:jc w:val="center"/>
              <w:rPr>
                <w:rFonts w:ascii="Arial" w:hAnsi="Arial" w:cs="Arial"/>
                <w:b/>
                <w:sz w:val="22"/>
                <w:szCs w:val="22"/>
              </w:rPr>
            </w:pPr>
          </w:p>
        </w:tc>
        <w:tc>
          <w:tcPr>
            <w:tcW w:w="540" w:type="dxa"/>
          </w:tcPr>
          <w:p w:rsidR="007E59D4" w:rsidRPr="00E25122" w:rsidRDefault="007E59D4" w:rsidP="007E59D4">
            <w:pPr>
              <w:jc w:val="center"/>
              <w:rPr>
                <w:rFonts w:ascii="Arial" w:hAnsi="Arial" w:cs="Arial"/>
                <w:b/>
                <w:sz w:val="22"/>
                <w:szCs w:val="22"/>
              </w:rPr>
            </w:pPr>
          </w:p>
        </w:tc>
        <w:tc>
          <w:tcPr>
            <w:tcW w:w="810" w:type="dxa"/>
          </w:tcPr>
          <w:p w:rsidR="007E59D4" w:rsidRPr="00E25122" w:rsidRDefault="007E59D4" w:rsidP="007E59D4">
            <w:pPr>
              <w:jc w:val="center"/>
              <w:rPr>
                <w:rFonts w:ascii="Arial" w:hAnsi="Arial" w:cs="Arial"/>
                <w:b/>
                <w:sz w:val="22"/>
                <w:szCs w:val="22"/>
              </w:rPr>
            </w:pPr>
          </w:p>
        </w:tc>
      </w:tr>
    </w:tbl>
    <w:p w:rsidR="007E59D4" w:rsidRPr="00E25122" w:rsidRDefault="007E59D4" w:rsidP="00367451">
      <w:pPr>
        <w:pBdr>
          <w:top w:val="single" w:sz="4" w:space="1" w:color="auto"/>
          <w:left w:val="single" w:sz="4" w:space="4" w:color="auto"/>
          <w:bottom w:val="single" w:sz="4" w:space="1" w:color="auto"/>
          <w:right w:val="single" w:sz="4" w:space="4" w:color="auto"/>
        </w:pBdr>
        <w:jc w:val="both"/>
        <w:rPr>
          <w:rFonts w:ascii="Arial" w:hAnsi="Arial" w:cs="Arial"/>
          <w:b/>
          <w:sz w:val="18"/>
        </w:rPr>
      </w:pPr>
      <w:r w:rsidRPr="00E25122">
        <w:rPr>
          <w:rFonts w:ascii="Arial" w:hAnsi="Arial" w:cs="Arial"/>
          <w:b/>
          <w:sz w:val="18"/>
        </w:rPr>
        <w:t>Excerpt from the College Policy on Academic Dishonesty:</w:t>
      </w:r>
    </w:p>
    <w:p w:rsidR="007E59D4" w:rsidRPr="00E25122" w:rsidRDefault="007E59D4" w:rsidP="00367451">
      <w:pPr>
        <w:pBdr>
          <w:top w:val="single" w:sz="4" w:space="1" w:color="auto"/>
          <w:left w:val="single" w:sz="4" w:space="4" w:color="auto"/>
          <w:bottom w:val="single" w:sz="4" w:space="1" w:color="auto"/>
          <w:right w:val="single" w:sz="4" w:space="4" w:color="auto"/>
        </w:pBdr>
        <w:jc w:val="both"/>
        <w:rPr>
          <w:rFonts w:ascii="Arial" w:hAnsi="Arial" w:cs="Arial"/>
          <w:b/>
          <w:sz w:val="18"/>
        </w:rPr>
      </w:pPr>
      <w:r w:rsidRPr="00E25122">
        <w:rPr>
          <w:rFonts w:ascii="Arial" w:hAnsi="Arial" w:cs="Arial"/>
          <w:b/>
          <w:sz w:val="18"/>
        </w:rPr>
        <w:t xml:space="preserve">The </w:t>
      </w:r>
      <w:r w:rsidRPr="00E25122">
        <w:rPr>
          <w:rFonts w:ascii="Arial" w:hAnsi="Arial" w:cs="Arial"/>
          <w:b/>
          <w:i/>
          <w:sz w:val="18"/>
        </w:rPr>
        <w:t>minimal</w:t>
      </w:r>
      <w:r w:rsidRPr="00E25122">
        <w:rPr>
          <w:rFonts w:ascii="Arial" w:hAnsi="Arial" w:cs="Arial"/>
          <w:b/>
          <w:sz w:val="18"/>
        </w:rPr>
        <w:t xml:space="preserve"> consequence for submitting a plagiarized, purchased, contracted, or in any manner inappropriately negotiated or falsified assignment, test, essay, project, or any evaluated material will be a grade of zero on that material.</w:t>
      </w:r>
    </w:p>
    <w:p w:rsidR="00856D2B" w:rsidRPr="00E25122" w:rsidRDefault="007E59D4" w:rsidP="00367451">
      <w:pPr>
        <w:pBdr>
          <w:top w:val="single" w:sz="4" w:space="1" w:color="auto"/>
          <w:left w:val="single" w:sz="4" w:space="4" w:color="auto"/>
          <w:bottom w:val="single" w:sz="4" w:space="1" w:color="auto"/>
          <w:right w:val="single" w:sz="4" w:space="4" w:color="auto"/>
        </w:pBdr>
        <w:jc w:val="both"/>
        <w:rPr>
          <w:rFonts w:ascii="Arial" w:hAnsi="Arial" w:cs="Arial"/>
          <w:b/>
          <w:sz w:val="18"/>
        </w:rPr>
      </w:pPr>
      <w:r w:rsidRPr="00E25122">
        <w:rPr>
          <w:rFonts w:ascii="Arial" w:hAnsi="Arial" w:cs="Arial"/>
          <w:b/>
          <w:sz w:val="18"/>
        </w:rPr>
        <w:t xml:space="preserve">To view </w:t>
      </w:r>
      <w:smartTag w:uri="urn:schemas-microsoft-com:office:smarttags" w:element="place">
        <w:smartTag w:uri="urn:schemas-microsoft-com:office:smarttags" w:element="PlaceName">
          <w:r w:rsidRPr="00E25122">
            <w:rPr>
              <w:rFonts w:ascii="Arial" w:hAnsi="Arial" w:cs="Arial"/>
              <w:b/>
              <w:sz w:val="18"/>
            </w:rPr>
            <w:t>George</w:t>
          </w:r>
        </w:smartTag>
        <w:r w:rsidRPr="00E25122">
          <w:rPr>
            <w:rFonts w:ascii="Arial" w:hAnsi="Arial" w:cs="Arial"/>
            <w:b/>
            <w:sz w:val="18"/>
          </w:rPr>
          <w:t xml:space="preserve"> </w:t>
        </w:r>
        <w:smartTag w:uri="urn:schemas-microsoft-com:office:smarttags" w:element="PlaceName">
          <w:r w:rsidRPr="00E25122">
            <w:rPr>
              <w:rFonts w:ascii="Arial" w:hAnsi="Arial" w:cs="Arial"/>
              <w:b/>
              <w:sz w:val="18"/>
            </w:rPr>
            <w:t>Brown</w:t>
          </w:r>
        </w:smartTag>
        <w:r w:rsidRPr="00E25122">
          <w:rPr>
            <w:rFonts w:ascii="Arial" w:hAnsi="Arial" w:cs="Arial"/>
            <w:b/>
            <w:sz w:val="18"/>
          </w:rPr>
          <w:t xml:space="preserve"> </w:t>
        </w:r>
        <w:smartTag w:uri="urn:schemas-microsoft-com:office:smarttags" w:element="PlaceType">
          <w:r w:rsidRPr="00E25122">
            <w:rPr>
              <w:rFonts w:ascii="Arial" w:hAnsi="Arial" w:cs="Arial"/>
              <w:b/>
              <w:sz w:val="18"/>
            </w:rPr>
            <w:t>College</w:t>
          </w:r>
        </w:smartTag>
      </w:smartTag>
      <w:r w:rsidRPr="00E25122">
        <w:rPr>
          <w:rFonts w:ascii="Arial" w:hAnsi="Arial" w:cs="Arial"/>
          <w:b/>
          <w:sz w:val="18"/>
        </w:rPr>
        <w:t xml:space="preserve"> policies please go to    </w:t>
      </w:r>
      <w:hyperlink r:id="rId9" w:history="1">
        <w:r w:rsidR="00856D2B" w:rsidRPr="00E25122">
          <w:rPr>
            <w:rStyle w:val="Hyperlink"/>
            <w:rFonts w:ascii="Arial" w:hAnsi="Arial" w:cs="Arial"/>
            <w:b/>
            <w:sz w:val="18"/>
          </w:rPr>
          <w:t>www.georgebrown.ca/policies</w:t>
        </w:r>
      </w:hyperlink>
    </w:p>
    <w:p w:rsidR="002B061C" w:rsidRPr="00E25122" w:rsidRDefault="002B061C">
      <w:pPr>
        <w:jc w:val="center"/>
        <w:rPr>
          <w:rFonts w:ascii="Arial" w:hAnsi="Arial" w:cs="Arial"/>
          <w:b/>
          <w:sz w:val="24"/>
        </w:rPr>
      </w:pPr>
    </w:p>
    <w:p w:rsidR="00796A1E" w:rsidRDefault="00796A1E" w:rsidP="00276D63">
      <w:pPr>
        <w:rPr>
          <w:rFonts w:ascii="Arial" w:hAnsi="Arial" w:cs="Arial"/>
          <w:b/>
          <w:sz w:val="24"/>
        </w:rPr>
      </w:pPr>
    </w:p>
    <w:p w:rsidR="00276D63" w:rsidRDefault="00276D63" w:rsidP="00276D63">
      <w:pPr>
        <w:rPr>
          <w:rFonts w:ascii="Arial" w:hAnsi="Arial" w:cs="Arial"/>
          <w:b/>
          <w:sz w:val="24"/>
        </w:rPr>
      </w:pPr>
      <w:r w:rsidRPr="002A0749">
        <w:rPr>
          <w:rFonts w:ascii="Arial" w:hAnsi="Arial" w:cs="Arial"/>
          <w:b/>
          <w:sz w:val="24"/>
        </w:rPr>
        <w:t>TOPICAL OUTLINE:</w:t>
      </w:r>
    </w:p>
    <w:tbl>
      <w:tblPr>
        <w:tblW w:w="970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05"/>
        <w:gridCol w:w="2104"/>
        <w:gridCol w:w="1134"/>
        <w:gridCol w:w="4394"/>
        <w:gridCol w:w="1468"/>
      </w:tblGrid>
      <w:tr w:rsidR="00796A1E" w:rsidRPr="00E51FBA" w:rsidTr="00CF7194">
        <w:trPr>
          <w:tblCellSpacing w:w="0" w:type="dxa"/>
        </w:trPr>
        <w:tc>
          <w:tcPr>
            <w:tcW w:w="605" w:type="dxa"/>
            <w:tcBorders>
              <w:top w:val="outset" w:sz="6" w:space="0" w:color="auto"/>
              <w:left w:val="outset" w:sz="6" w:space="0" w:color="auto"/>
              <w:bottom w:val="outset" w:sz="6" w:space="0" w:color="auto"/>
              <w:right w:val="outset" w:sz="6" w:space="0" w:color="auto"/>
            </w:tcBorders>
            <w:shd w:val="clear" w:color="auto" w:fill="FFFFFF"/>
            <w:hideMark/>
          </w:tcPr>
          <w:p w:rsidR="00796A1E" w:rsidRPr="00A136CE" w:rsidRDefault="00796A1E" w:rsidP="007C611C">
            <w:pPr>
              <w:jc w:val="center"/>
              <w:rPr>
                <w:rFonts w:ascii="Arial" w:hAnsi="Arial" w:cs="Arial"/>
                <w:sz w:val="22"/>
                <w:szCs w:val="22"/>
                <w:lang w:eastAsia="en-CA"/>
              </w:rPr>
            </w:pPr>
            <w:r w:rsidRPr="00A136CE">
              <w:rPr>
                <w:rFonts w:ascii="Arial" w:hAnsi="Arial" w:cs="Arial"/>
                <w:b/>
                <w:bCs/>
                <w:sz w:val="22"/>
                <w:szCs w:val="22"/>
                <w:lang w:eastAsia="en-CA"/>
              </w:rPr>
              <w:t>Week</w:t>
            </w:r>
          </w:p>
        </w:tc>
        <w:tc>
          <w:tcPr>
            <w:tcW w:w="2104" w:type="dxa"/>
            <w:tcBorders>
              <w:top w:val="outset" w:sz="6" w:space="0" w:color="auto"/>
              <w:left w:val="outset" w:sz="6" w:space="0" w:color="auto"/>
              <w:bottom w:val="outset" w:sz="6" w:space="0" w:color="auto"/>
              <w:right w:val="outset" w:sz="6" w:space="0" w:color="auto"/>
            </w:tcBorders>
            <w:shd w:val="clear" w:color="auto" w:fill="FFFFFF"/>
            <w:hideMark/>
          </w:tcPr>
          <w:p w:rsidR="00796A1E" w:rsidRPr="00A136CE" w:rsidRDefault="00796A1E" w:rsidP="007C611C">
            <w:pPr>
              <w:jc w:val="center"/>
              <w:rPr>
                <w:rFonts w:ascii="Arial" w:hAnsi="Arial" w:cs="Arial"/>
                <w:sz w:val="22"/>
                <w:szCs w:val="22"/>
                <w:lang w:eastAsia="en-CA"/>
              </w:rPr>
            </w:pPr>
            <w:r w:rsidRPr="00A136CE">
              <w:rPr>
                <w:rFonts w:ascii="Arial" w:hAnsi="Arial" w:cs="Arial"/>
                <w:b/>
                <w:bCs/>
                <w:sz w:val="22"/>
                <w:szCs w:val="22"/>
                <w:lang w:eastAsia="en-CA"/>
              </w:rPr>
              <w:t>Topic / Task</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796A1E" w:rsidRPr="00A136CE" w:rsidRDefault="00796A1E" w:rsidP="007C611C">
            <w:pPr>
              <w:jc w:val="center"/>
              <w:rPr>
                <w:rFonts w:ascii="Arial" w:hAnsi="Arial" w:cs="Arial"/>
                <w:sz w:val="22"/>
                <w:szCs w:val="22"/>
                <w:lang w:eastAsia="en-CA"/>
              </w:rPr>
            </w:pPr>
            <w:r w:rsidRPr="00A136CE">
              <w:rPr>
                <w:rFonts w:ascii="Arial" w:hAnsi="Arial" w:cs="Arial"/>
                <w:b/>
                <w:bCs/>
                <w:sz w:val="22"/>
                <w:szCs w:val="22"/>
                <w:lang w:eastAsia="en-CA"/>
              </w:rPr>
              <w:t>Outcome</w:t>
            </w:r>
            <w:r w:rsidR="00CF7194">
              <w:rPr>
                <w:rFonts w:ascii="Arial" w:hAnsi="Arial" w:cs="Arial"/>
                <w:b/>
                <w:bCs/>
                <w:sz w:val="22"/>
                <w:szCs w:val="22"/>
                <w:lang w:eastAsia="en-CA"/>
              </w:rPr>
              <w:t>s</w:t>
            </w:r>
          </w:p>
        </w:tc>
        <w:tc>
          <w:tcPr>
            <w:tcW w:w="4394" w:type="dxa"/>
            <w:tcBorders>
              <w:top w:val="outset" w:sz="6" w:space="0" w:color="auto"/>
              <w:left w:val="outset" w:sz="6" w:space="0" w:color="auto"/>
              <w:bottom w:val="outset" w:sz="6" w:space="0" w:color="auto"/>
              <w:right w:val="outset" w:sz="6" w:space="0" w:color="auto"/>
            </w:tcBorders>
            <w:shd w:val="clear" w:color="auto" w:fill="FFFFFF"/>
            <w:hideMark/>
          </w:tcPr>
          <w:p w:rsidR="00796A1E" w:rsidRPr="00A136CE" w:rsidRDefault="00796A1E" w:rsidP="007C611C">
            <w:pPr>
              <w:jc w:val="center"/>
              <w:rPr>
                <w:rFonts w:ascii="Arial" w:hAnsi="Arial" w:cs="Arial"/>
                <w:sz w:val="22"/>
                <w:szCs w:val="22"/>
                <w:lang w:eastAsia="en-CA"/>
              </w:rPr>
            </w:pPr>
            <w:r w:rsidRPr="00A136CE">
              <w:rPr>
                <w:rFonts w:ascii="Arial" w:hAnsi="Arial" w:cs="Arial"/>
                <w:b/>
                <w:bCs/>
                <w:sz w:val="22"/>
                <w:szCs w:val="22"/>
                <w:lang w:eastAsia="en-CA"/>
              </w:rPr>
              <w:t>Content / Activities</w:t>
            </w:r>
          </w:p>
        </w:tc>
        <w:tc>
          <w:tcPr>
            <w:tcW w:w="1468" w:type="dxa"/>
            <w:tcBorders>
              <w:top w:val="outset" w:sz="6" w:space="0" w:color="auto"/>
              <w:left w:val="outset" w:sz="6" w:space="0" w:color="auto"/>
              <w:bottom w:val="outset" w:sz="6" w:space="0" w:color="auto"/>
              <w:right w:val="outset" w:sz="6" w:space="0" w:color="auto"/>
            </w:tcBorders>
            <w:shd w:val="clear" w:color="auto" w:fill="FFFFFF"/>
            <w:hideMark/>
          </w:tcPr>
          <w:p w:rsidR="00796A1E" w:rsidRPr="00A136CE" w:rsidRDefault="00796A1E" w:rsidP="007C611C">
            <w:pPr>
              <w:jc w:val="center"/>
              <w:rPr>
                <w:rFonts w:ascii="Arial" w:hAnsi="Arial" w:cs="Arial"/>
                <w:sz w:val="22"/>
                <w:szCs w:val="22"/>
                <w:lang w:eastAsia="en-CA"/>
              </w:rPr>
            </w:pPr>
            <w:r w:rsidRPr="00A136CE">
              <w:rPr>
                <w:rFonts w:ascii="Arial" w:hAnsi="Arial" w:cs="Arial"/>
                <w:b/>
                <w:bCs/>
                <w:sz w:val="22"/>
                <w:szCs w:val="22"/>
                <w:lang w:eastAsia="en-CA"/>
              </w:rPr>
              <w:t>Resources</w:t>
            </w:r>
          </w:p>
        </w:tc>
      </w:tr>
      <w:tr w:rsidR="00796A1E" w:rsidRPr="00E51FBA" w:rsidTr="00CF7194">
        <w:trPr>
          <w:tblCellSpacing w:w="0" w:type="dxa"/>
        </w:trPr>
        <w:tc>
          <w:tcPr>
            <w:tcW w:w="605" w:type="dxa"/>
            <w:tcBorders>
              <w:top w:val="outset" w:sz="6" w:space="0" w:color="auto"/>
              <w:left w:val="outset" w:sz="6" w:space="0" w:color="auto"/>
              <w:bottom w:val="outset" w:sz="6" w:space="0" w:color="auto"/>
              <w:right w:val="outset" w:sz="6" w:space="0" w:color="auto"/>
            </w:tcBorders>
            <w:shd w:val="clear" w:color="auto" w:fill="FFFFFF"/>
            <w:hideMark/>
          </w:tcPr>
          <w:p w:rsidR="00796A1E" w:rsidRPr="00A136CE" w:rsidRDefault="00796A1E" w:rsidP="00715B99">
            <w:pPr>
              <w:jc w:val="center"/>
              <w:rPr>
                <w:rFonts w:ascii="Arial" w:hAnsi="Arial" w:cs="Arial"/>
                <w:sz w:val="22"/>
                <w:szCs w:val="22"/>
                <w:lang w:eastAsia="en-CA"/>
              </w:rPr>
            </w:pPr>
            <w:r w:rsidRPr="00A136CE">
              <w:rPr>
                <w:rFonts w:ascii="Arial" w:hAnsi="Arial" w:cs="Arial"/>
                <w:sz w:val="22"/>
                <w:szCs w:val="22"/>
                <w:lang w:eastAsia="en-CA"/>
              </w:rPr>
              <w:t>1</w:t>
            </w:r>
          </w:p>
        </w:tc>
        <w:tc>
          <w:tcPr>
            <w:tcW w:w="2104" w:type="dxa"/>
            <w:tcBorders>
              <w:top w:val="outset" w:sz="6" w:space="0" w:color="auto"/>
              <w:left w:val="outset" w:sz="6" w:space="0" w:color="auto"/>
              <w:bottom w:val="outset" w:sz="6" w:space="0" w:color="auto"/>
              <w:right w:val="outset" w:sz="6" w:space="0" w:color="auto"/>
            </w:tcBorders>
            <w:shd w:val="clear" w:color="auto" w:fill="FFFFFF"/>
          </w:tcPr>
          <w:p w:rsidR="00796A1E" w:rsidRPr="00A136CE" w:rsidRDefault="007C611C" w:rsidP="00715B99">
            <w:pPr>
              <w:rPr>
                <w:rFonts w:ascii="Arial" w:hAnsi="Arial" w:cs="Arial"/>
                <w:sz w:val="22"/>
                <w:szCs w:val="22"/>
                <w:lang w:eastAsia="en-CA"/>
              </w:rPr>
            </w:pPr>
            <w:r w:rsidRPr="007C611C">
              <w:rPr>
                <w:rFonts w:ascii="Arial" w:hAnsi="Arial" w:cs="Arial"/>
                <w:sz w:val="22"/>
                <w:szCs w:val="22"/>
                <w:lang w:eastAsia="en-CA"/>
              </w:rPr>
              <w:t xml:space="preserve">Introduction to windows server </w:t>
            </w:r>
            <w:r w:rsidR="0071203E">
              <w:rPr>
                <w:rFonts w:ascii="Arial" w:hAnsi="Arial" w:cs="Arial"/>
                <w:sz w:val="22"/>
                <w:szCs w:val="22"/>
                <w:lang w:eastAsia="en-CA"/>
              </w:rPr>
              <w:t>2016</w:t>
            </w:r>
          </w:p>
        </w:tc>
        <w:tc>
          <w:tcPr>
            <w:tcW w:w="1134" w:type="dxa"/>
            <w:tcBorders>
              <w:top w:val="outset" w:sz="6" w:space="0" w:color="auto"/>
              <w:left w:val="outset" w:sz="6" w:space="0" w:color="auto"/>
              <w:bottom w:val="outset" w:sz="6" w:space="0" w:color="auto"/>
              <w:right w:val="outset" w:sz="6" w:space="0" w:color="auto"/>
            </w:tcBorders>
            <w:shd w:val="clear" w:color="auto" w:fill="FFFFFF"/>
          </w:tcPr>
          <w:p w:rsidR="00796A1E" w:rsidRPr="00A136CE" w:rsidRDefault="007C611C" w:rsidP="00715B99">
            <w:pPr>
              <w:jc w:val="center"/>
              <w:rPr>
                <w:rFonts w:ascii="Arial" w:hAnsi="Arial" w:cs="Arial"/>
                <w:sz w:val="22"/>
                <w:szCs w:val="22"/>
                <w:lang w:eastAsia="en-CA"/>
              </w:rPr>
            </w:pPr>
            <w:r>
              <w:rPr>
                <w:rFonts w:ascii="Arial" w:hAnsi="Arial" w:cs="Arial"/>
                <w:sz w:val="22"/>
                <w:szCs w:val="22"/>
                <w:lang w:eastAsia="en-CA"/>
              </w:rPr>
              <w:t>1</w:t>
            </w:r>
          </w:p>
        </w:tc>
        <w:tc>
          <w:tcPr>
            <w:tcW w:w="4394" w:type="dxa"/>
            <w:tcBorders>
              <w:top w:val="outset" w:sz="6" w:space="0" w:color="auto"/>
              <w:left w:val="outset" w:sz="6" w:space="0" w:color="auto"/>
              <w:bottom w:val="outset" w:sz="6" w:space="0" w:color="auto"/>
              <w:right w:val="outset" w:sz="6" w:space="0" w:color="auto"/>
            </w:tcBorders>
            <w:shd w:val="clear" w:color="auto" w:fill="FFFFFF"/>
          </w:tcPr>
          <w:p w:rsidR="00715B99" w:rsidRPr="00715B99" w:rsidRDefault="00715B99" w:rsidP="00DE62E5">
            <w:pPr>
              <w:rPr>
                <w:rFonts w:ascii="Arial" w:hAnsi="Arial" w:cs="Arial"/>
                <w:sz w:val="22"/>
                <w:szCs w:val="22"/>
                <w:lang w:eastAsia="en-CA"/>
              </w:rPr>
            </w:pPr>
            <w:r w:rsidRPr="00715B99">
              <w:rPr>
                <w:rFonts w:ascii="Arial" w:hAnsi="Arial" w:cs="Arial"/>
                <w:sz w:val="22"/>
                <w:szCs w:val="22"/>
                <w:lang w:eastAsia="en-CA"/>
              </w:rPr>
              <w:t xml:space="preserve">Windows </w:t>
            </w:r>
            <w:r w:rsidR="0071203E">
              <w:rPr>
                <w:rFonts w:ascii="Arial" w:hAnsi="Arial" w:cs="Arial"/>
                <w:sz w:val="22"/>
                <w:szCs w:val="22"/>
                <w:lang w:eastAsia="en-CA"/>
              </w:rPr>
              <w:t>2016</w:t>
            </w:r>
            <w:r w:rsidRPr="00715B99">
              <w:rPr>
                <w:rFonts w:ascii="Arial" w:hAnsi="Arial" w:cs="Arial"/>
                <w:sz w:val="22"/>
                <w:szCs w:val="22"/>
                <w:lang w:eastAsia="en-CA"/>
              </w:rPr>
              <w:t xml:space="preserve"> server capabilities</w:t>
            </w:r>
          </w:p>
          <w:p w:rsidR="00715B99" w:rsidRPr="00715B99" w:rsidRDefault="00715B99" w:rsidP="00DE62E5">
            <w:pPr>
              <w:rPr>
                <w:rFonts w:ascii="Arial" w:hAnsi="Arial" w:cs="Arial"/>
                <w:sz w:val="22"/>
                <w:szCs w:val="22"/>
                <w:lang w:eastAsia="en-CA"/>
              </w:rPr>
            </w:pPr>
            <w:r w:rsidRPr="00715B99">
              <w:rPr>
                <w:rFonts w:ascii="Arial" w:hAnsi="Arial" w:cs="Arial"/>
                <w:sz w:val="22"/>
                <w:szCs w:val="22"/>
                <w:lang w:eastAsia="en-CA"/>
              </w:rPr>
              <w:t>Windo</w:t>
            </w:r>
            <w:r>
              <w:rPr>
                <w:rFonts w:ascii="Arial" w:hAnsi="Arial" w:cs="Arial"/>
                <w:sz w:val="22"/>
                <w:szCs w:val="22"/>
                <w:lang w:eastAsia="en-CA"/>
              </w:rPr>
              <w:t xml:space="preserve">ws networking concepts overview </w:t>
            </w:r>
            <w:r w:rsidRPr="00715B99">
              <w:rPr>
                <w:rFonts w:ascii="Arial" w:hAnsi="Arial" w:cs="Arial"/>
                <w:sz w:val="22"/>
                <w:szCs w:val="22"/>
                <w:lang w:eastAsia="en-CA"/>
              </w:rPr>
              <w:t>Workgroups, Domains</w:t>
            </w:r>
          </w:p>
          <w:p w:rsidR="00796A1E" w:rsidRPr="00A136CE" w:rsidRDefault="00715B99" w:rsidP="00DE62E5">
            <w:pPr>
              <w:rPr>
                <w:rFonts w:ascii="Arial" w:hAnsi="Arial" w:cs="Arial"/>
                <w:sz w:val="22"/>
                <w:szCs w:val="22"/>
                <w:lang w:eastAsia="en-CA"/>
              </w:rPr>
            </w:pPr>
            <w:r w:rsidRPr="00715B99">
              <w:rPr>
                <w:rFonts w:ascii="Arial" w:hAnsi="Arial" w:cs="Arial"/>
                <w:sz w:val="22"/>
                <w:szCs w:val="22"/>
                <w:lang w:eastAsia="en-CA"/>
              </w:rPr>
              <w:t xml:space="preserve">Implementing TCP/IP in Windows Server </w:t>
            </w:r>
            <w:r w:rsidR="0071203E">
              <w:rPr>
                <w:rFonts w:ascii="Arial" w:hAnsi="Arial" w:cs="Arial"/>
                <w:sz w:val="22"/>
                <w:szCs w:val="22"/>
                <w:lang w:eastAsia="en-CA"/>
              </w:rPr>
              <w:t>2016</w:t>
            </w:r>
            <w:r w:rsidR="00EA46E4">
              <w:rPr>
                <w:rFonts w:ascii="Arial" w:hAnsi="Arial" w:cs="Arial"/>
                <w:sz w:val="22"/>
                <w:szCs w:val="22"/>
                <w:lang w:eastAsia="en-CA"/>
              </w:rPr>
              <w:t>.</w:t>
            </w:r>
          </w:p>
        </w:tc>
        <w:tc>
          <w:tcPr>
            <w:tcW w:w="1468" w:type="dxa"/>
            <w:tcBorders>
              <w:top w:val="outset" w:sz="6" w:space="0" w:color="auto"/>
              <w:left w:val="outset" w:sz="6" w:space="0" w:color="auto"/>
              <w:bottom w:val="outset" w:sz="6" w:space="0" w:color="auto"/>
              <w:right w:val="outset" w:sz="6" w:space="0" w:color="auto"/>
            </w:tcBorders>
            <w:shd w:val="clear" w:color="auto" w:fill="FFFFFF"/>
          </w:tcPr>
          <w:p w:rsidR="00796A1E" w:rsidRPr="00A136CE" w:rsidRDefault="00B7165F" w:rsidP="00B7165F">
            <w:pPr>
              <w:jc w:val="center"/>
              <w:rPr>
                <w:rFonts w:ascii="Arial" w:hAnsi="Arial" w:cs="Arial"/>
                <w:sz w:val="22"/>
                <w:szCs w:val="22"/>
                <w:lang w:eastAsia="en-CA"/>
              </w:rPr>
            </w:pPr>
            <w:r>
              <w:rPr>
                <w:rFonts w:ascii="Arial" w:hAnsi="Arial" w:cs="Arial"/>
                <w:sz w:val="22"/>
                <w:szCs w:val="22"/>
                <w:lang w:eastAsia="en-CA"/>
              </w:rPr>
              <w:t>Ch.1</w:t>
            </w:r>
          </w:p>
        </w:tc>
      </w:tr>
      <w:tr w:rsidR="00796A1E" w:rsidRPr="00E51FBA" w:rsidTr="00CF7194">
        <w:trPr>
          <w:tblCellSpacing w:w="0" w:type="dxa"/>
        </w:trPr>
        <w:tc>
          <w:tcPr>
            <w:tcW w:w="605" w:type="dxa"/>
            <w:tcBorders>
              <w:top w:val="outset" w:sz="6" w:space="0" w:color="auto"/>
              <w:left w:val="outset" w:sz="6" w:space="0" w:color="auto"/>
              <w:bottom w:val="outset" w:sz="6" w:space="0" w:color="auto"/>
              <w:right w:val="outset" w:sz="6" w:space="0" w:color="auto"/>
            </w:tcBorders>
            <w:shd w:val="clear" w:color="auto" w:fill="FFFFFF"/>
            <w:hideMark/>
          </w:tcPr>
          <w:p w:rsidR="00796A1E" w:rsidRPr="00A136CE" w:rsidRDefault="00796A1E" w:rsidP="00715B99">
            <w:pPr>
              <w:jc w:val="center"/>
              <w:rPr>
                <w:rFonts w:ascii="Arial" w:hAnsi="Arial" w:cs="Arial"/>
                <w:sz w:val="22"/>
                <w:szCs w:val="22"/>
                <w:lang w:eastAsia="en-CA"/>
              </w:rPr>
            </w:pPr>
            <w:r w:rsidRPr="00A136CE">
              <w:rPr>
                <w:rFonts w:ascii="Arial" w:hAnsi="Arial" w:cs="Arial"/>
                <w:sz w:val="22"/>
                <w:szCs w:val="22"/>
                <w:lang w:eastAsia="en-CA"/>
              </w:rPr>
              <w:t>2</w:t>
            </w:r>
          </w:p>
        </w:tc>
        <w:tc>
          <w:tcPr>
            <w:tcW w:w="2104" w:type="dxa"/>
            <w:tcBorders>
              <w:top w:val="outset" w:sz="6" w:space="0" w:color="auto"/>
              <w:left w:val="outset" w:sz="6" w:space="0" w:color="auto"/>
              <w:bottom w:val="outset" w:sz="6" w:space="0" w:color="auto"/>
              <w:right w:val="outset" w:sz="6" w:space="0" w:color="auto"/>
            </w:tcBorders>
            <w:shd w:val="clear" w:color="auto" w:fill="FFFFFF"/>
          </w:tcPr>
          <w:p w:rsidR="00796A1E" w:rsidRPr="00A136CE" w:rsidRDefault="007C611C" w:rsidP="00715B99">
            <w:pPr>
              <w:rPr>
                <w:rFonts w:ascii="Arial" w:hAnsi="Arial" w:cs="Arial"/>
                <w:sz w:val="22"/>
                <w:szCs w:val="22"/>
                <w:lang w:eastAsia="en-CA"/>
              </w:rPr>
            </w:pPr>
            <w:r w:rsidRPr="007C611C">
              <w:rPr>
                <w:rFonts w:ascii="Arial" w:hAnsi="Arial" w:cs="Arial"/>
                <w:sz w:val="22"/>
                <w:szCs w:val="22"/>
                <w:lang w:eastAsia="en-CA"/>
              </w:rPr>
              <w:t xml:space="preserve">Installing windows server </w:t>
            </w:r>
            <w:r w:rsidR="0071203E">
              <w:rPr>
                <w:rFonts w:ascii="Arial" w:hAnsi="Arial" w:cs="Arial"/>
                <w:sz w:val="22"/>
                <w:szCs w:val="22"/>
                <w:lang w:eastAsia="en-CA"/>
              </w:rPr>
              <w:t>2016</w:t>
            </w:r>
          </w:p>
        </w:tc>
        <w:tc>
          <w:tcPr>
            <w:tcW w:w="1134" w:type="dxa"/>
            <w:tcBorders>
              <w:top w:val="outset" w:sz="6" w:space="0" w:color="auto"/>
              <w:left w:val="outset" w:sz="6" w:space="0" w:color="auto"/>
              <w:bottom w:val="outset" w:sz="6" w:space="0" w:color="auto"/>
              <w:right w:val="outset" w:sz="6" w:space="0" w:color="auto"/>
            </w:tcBorders>
            <w:shd w:val="clear" w:color="auto" w:fill="FFFFFF"/>
          </w:tcPr>
          <w:p w:rsidR="00796A1E" w:rsidRPr="00A136CE" w:rsidRDefault="007C611C" w:rsidP="00715B99">
            <w:pPr>
              <w:jc w:val="center"/>
              <w:rPr>
                <w:rFonts w:ascii="Arial" w:hAnsi="Arial" w:cs="Arial"/>
                <w:sz w:val="22"/>
                <w:szCs w:val="22"/>
                <w:lang w:eastAsia="en-CA"/>
              </w:rPr>
            </w:pPr>
            <w:r>
              <w:rPr>
                <w:rFonts w:ascii="Arial" w:hAnsi="Arial" w:cs="Arial"/>
                <w:sz w:val="22"/>
                <w:szCs w:val="22"/>
                <w:lang w:eastAsia="en-CA"/>
              </w:rPr>
              <w:t>1, 2</w:t>
            </w:r>
          </w:p>
        </w:tc>
        <w:tc>
          <w:tcPr>
            <w:tcW w:w="4394" w:type="dxa"/>
            <w:tcBorders>
              <w:top w:val="outset" w:sz="6" w:space="0" w:color="auto"/>
              <w:left w:val="outset" w:sz="6" w:space="0" w:color="auto"/>
              <w:bottom w:val="outset" w:sz="6" w:space="0" w:color="auto"/>
              <w:right w:val="outset" w:sz="6" w:space="0" w:color="auto"/>
            </w:tcBorders>
            <w:shd w:val="clear" w:color="auto" w:fill="FFFFFF"/>
          </w:tcPr>
          <w:p w:rsidR="00DE62E5" w:rsidRPr="00DE62E5" w:rsidRDefault="00DE62E5" w:rsidP="00DE62E5">
            <w:pPr>
              <w:rPr>
                <w:rFonts w:ascii="Arial" w:hAnsi="Arial" w:cs="Arial"/>
                <w:sz w:val="22"/>
                <w:szCs w:val="22"/>
                <w:lang w:eastAsia="en-CA"/>
              </w:rPr>
            </w:pPr>
            <w:r w:rsidRPr="00DE62E5">
              <w:rPr>
                <w:rFonts w:ascii="Arial" w:hAnsi="Arial" w:cs="Arial"/>
                <w:sz w:val="22"/>
                <w:szCs w:val="22"/>
                <w:lang w:eastAsia="en-CA"/>
              </w:rPr>
              <w:t xml:space="preserve">Installing windows server </w:t>
            </w:r>
            <w:r w:rsidR="0071203E">
              <w:rPr>
                <w:rFonts w:ascii="Arial" w:hAnsi="Arial" w:cs="Arial"/>
                <w:sz w:val="22"/>
                <w:szCs w:val="22"/>
                <w:lang w:eastAsia="en-CA"/>
              </w:rPr>
              <w:t>2016</w:t>
            </w:r>
          </w:p>
          <w:p w:rsidR="00DE62E5" w:rsidRPr="00DE62E5" w:rsidRDefault="00DE62E5" w:rsidP="00DE62E5">
            <w:pPr>
              <w:rPr>
                <w:rFonts w:ascii="Arial" w:hAnsi="Arial" w:cs="Arial"/>
                <w:sz w:val="22"/>
                <w:szCs w:val="22"/>
                <w:lang w:eastAsia="en-CA"/>
              </w:rPr>
            </w:pPr>
            <w:r w:rsidRPr="00DE62E5">
              <w:rPr>
                <w:rFonts w:ascii="Arial" w:hAnsi="Arial" w:cs="Arial"/>
                <w:sz w:val="22"/>
                <w:szCs w:val="22"/>
                <w:lang w:eastAsia="en-CA"/>
              </w:rPr>
              <w:t xml:space="preserve">Overview of windows server </w:t>
            </w:r>
            <w:r w:rsidR="0071203E">
              <w:rPr>
                <w:rFonts w:ascii="Arial" w:hAnsi="Arial" w:cs="Arial"/>
                <w:sz w:val="22"/>
                <w:szCs w:val="22"/>
                <w:lang w:eastAsia="en-CA"/>
              </w:rPr>
              <w:t>2016</w:t>
            </w:r>
            <w:r w:rsidRPr="00DE62E5">
              <w:rPr>
                <w:rFonts w:ascii="Arial" w:hAnsi="Arial" w:cs="Arial"/>
                <w:sz w:val="22"/>
                <w:szCs w:val="22"/>
                <w:lang w:eastAsia="en-CA"/>
              </w:rPr>
              <w:t xml:space="preserve"> installation methods</w:t>
            </w:r>
          </w:p>
          <w:p w:rsidR="00DE62E5" w:rsidRPr="00DE62E5" w:rsidRDefault="00DE62E5" w:rsidP="00DE62E5">
            <w:pPr>
              <w:rPr>
                <w:rFonts w:ascii="Arial" w:hAnsi="Arial" w:cs="Arial"/>
                <w:sz w:val="22"/>
                <w:szCs w:val="22"/>
                <w:lang w:eastAsia="en-CA"/>
              </w:rPr>
            </w:pPr>
            <w:r w:rsidRPr="00DE62E5">
              <w:rPr>
                <w:rFonts w:ascii="Arial" w:hAnsi="Arial" w:cs="Arial"/>
                <w:sz w:val="22"/>
                <w:szCs w:val="22"/>
                <w:lang w:eastAsia="en-CA"/>
              </w:rPr>
              <w:t>Performing a DVD based installation</w:t>
            </w:r>
          </w:p>
          <w:p w:rsidR="00DE62E5" w:rsidRPr="00DE62E5" w:rsidRDefault="00DE62E5" w:rsidP="00DE62E5">
            <w:pPr>
              <w:rPr>
                <w:rFonts w:ascii="Arial" w:hAnsi="Arial" w:cs="Arial"/>
                <w:sz w:val="22"/>
                <w:szCs w:val="22"/>
                <w:lang w:eastAsia="en-CA"/>
              </w:rPr>
            </w:pPr>
            <w:r w:rsidRPr="00DE62E5">
              <w:rPr>
                <w:rFonts w:ascii="Arial" w:hAnsi="Arial" w:cs="Arial"/>
                <w:sz w:val="22"/>
                <w:szCs w:val="22"/>
                <w:lang w:eastAsia="en-CA"/>
              </w:rPr>
              <w:t>Using windows deployment service</w:t>
            </w:r>
          </w:p>
          <w:p w:rsidR="00DE62E5" w:rsidRPr="00DE62E5" w:rsidRDefault="00DE62E5" w:rsidP="00DE62E5">
            <w:pPr>
              <w:rPr>
                <w:rFonts w:ascii="Arial" w:hAnsi="Arial" w:cs="Arial"/>
                <w:sz w:val="22"/>
                <w:szCs w:val="22"/>
                <w:lang w:eastAsia="en-CA"/>
              </w:rPr>
            </w:pPr>
            <w:r w:rsidRPr="00DE62E5">
              <w:rPr>
                <w:rFonts w:ascii="Arial" w:hAnsi="Arial" w:cs="Arial"/>
                <w:sz w:val="22"/>
                <w:szCs w:val="22"/>
                <w:lang w:eastAsia="en-CA"/>
              </w:rPr>
              <w:t>Installing windows server core</w:t>
            </w:r>
          </w:p>
          <w:p w:rsidR="00DE62E5" w:rsidRPr="00DE62E5" w:rsidRDefault="00DE62E5" w:rsidP="00DE62E5">
            <w:pPr>
              <w:rPr>
                <w:rFonts w:ascii="Arial" w:hAnsi="Arial" w:cs="Arial"/>
                <w:sz w:val="22"/>
                <w:szCs w:val="22"/>
                <w:lang w:eastAsia="en-CA"/>
              </w:rPr>
            </w:pPr>
            <w:r w:rsidRPr="00DE62E5">
              <w:rPr>
                <w:rFonts w:ascii="Arial" w:hAnsi="Arial" w:cs="Arial"/>
                <w:sz w:val="22"/>
                <w:szCs w:val="22"/>
                <w:lang w:eastAsia="en-CA"/>
              </w:rPr>
              <w:t>Installing and managing service</w:t>
            </w:r>
            <w:r w:rsidR="00EA46E4">
              <w:rPr>
                <w:rFonts w:ascii="Arial" w:hAnsi="Arial" w:cs="Arial"/>
                <w:sz w:val="22"/>
                <w:szCs w:val="22"/>
                <w:lang w:eastAsia="en-CA"/>
              </w:rPr>
              <w:t>.</w:t>
            </w:r>
            <w:r w:rsidRPr="00DE62E5">
              <w:rPr>
                <w:rFonts w:ascii="Arial" w:hAnsi="Arial" w:cs="Arial"/>
                <w:sz w:val="22"/>
                <w:szCs w:val="22"/>
                <w:lang w:eastAsia="en-CA"/>
              </w:rPr>
              <w:t xml:space="preserve"> </w:t>
            </w:r>
            <w:r w:rsidR="00EA46E4">
              <w:rPr>
                <w:rFonts w:ascii="Arial" w:hAnsi="Arial" w:cs="Arial"/>
                <w:sz w:val="22"/>
                <w:szCs w:val="22"/>
                <w:lang w:eastAsia="en-CA"/>
              </w:rPr>
              <w:t>.</w:t>
            </w:r>
            <w:r w:rsidRPr="00DE62E5">
              <w:rPr>
                <w:rFonts w:ascii="Arial" w:hAnsi="Arial" w:cs="Arial"/>
                <w:sz w:val="22"/>
                <w:szCs w:val="22"/>
                <w:lang w:eastAsia="en-CA"/>
              </w:rPr>
              <w:t>packs</w:t>
            </w:r>
          </w:p>
          <w:p w:rsidR="00796A1E" w:rsidRPr="00A136CE" w:rsidRDefault="00DE62E5" w:rsidP="00DE62E5">
            <w:pPr>
              <w:rPr>
                <w:rFonts w:ascii="Arial" w:hAnsi="Arial" w:cs="Arial"/>
                <w:sz w:val="22"/>
                <w:szCs w:val="22"/>
                <w:lang w:eastAsia="en-CA"/>
              </w:rPr>
            </w:pPr>
            <w:r w:rsidRPr="00DE62E5">
              <w:rPr>
                <w:rFonts w:ascii="Arial" w:hAnsi="Arial" w:cs="Arial"/>
                <w:sz w:val="22"/>
                <w:szCs w:val="22"/>
                <w:lang w:eastAsia="en-CA"/>
              </w:rPr>
              <w:t>Troubleshooting installation problems</w:t>
            </w:r>
            <w:r w:rsidR="00EA46E4">
              <w:rPr>
                <w:rFonts w:ascii="Arial" w:hAnsi="Arial" w:cs="Arial"/>
                <w:sz w:val="22"/>
                <w:szCs w:val="22"/>
                <w:lang w:eastAsia="en-CA"/>
              </w:rPr>
              <w:t>.</w:t>
            </w:r>
          </w:p>
        </w:tc>
        <w:tc>
          <w:tcPr>
            <w:tcW w:w="1468" w:type="dxa"/>
            <w:tcBorders>
              <w:top w:val="outset" w:sz="6" w:space="0" w:color="auto"/>
              <w:left w:val="outset" w:sz="6" w:space="0" w:color="auto"/>
              <w:bottom w:val="outset" w:sz="6" w:space="0" w:color="auto"/>
              <w:right w:val="outset" w:sz="6" w:space="0" w:color="auto"/>
            </w:tcBorders>
            <w:shd w:val="clear" w:color="auto" w:fill="FFFFFF"/>
          </w:tcPr>
          <w:p w:rsidR="00796A1E" w:rsidRPr="00A136CE" w:rsidRDefault="00B7165F" w:rsidP="00B7165F">
            <w:pPr>
              <w:jc w:val="center"/>
              <w:rPr>
                <w:rFonts w:ascii="Arial" w:hAnsi="Arial" w:cs="Arial"/>
                <w:sz w:val="22"/>
                <w:szCs w:val="22"/>
                <w:lang w:eastAsia="en-CA"/>
              </w:rPr>
            </w:pPr>
            <w:r>
              <w:rPr>
                <w:rFonts w:ascii="Arial" w:hAnsi="Arial" w:cs="Arial"/>
                <w:sz w:val="22"/>
                <w:szCs w:val="22"/>
                <w:lang w:eastAsia="en-CA"/>
              </w:rPr>
              <w:t>Ch2.</w:t>
            </w:r>
          </w:p>
        </w:tc>
      </w:tr>
      <w:tr w:rsidR="00796A1E" w:rsidRPr="00E51FBA" w:rsidTr="00CF7194">
        <w:trPr>
          <w:tblCellSpacing w:w="0" w:type="dxa"/>
        </w:trPr>
        <w:tc>
          <w:tcPr>
            <w:tcW w:w="605" w:type="dxa"/>
            <w:tcBorders>
              <w:top w:val="outset" w:sz="6" w:space="0" w:color="auto"/>
              <w:left w:val="outset" w:sz="6" w:space="0" w:color="auto"/>
              <w:bottom w:val="outset" w:sz="6" w:space="0" w:color="auto"/>
              <w:right w:val="outset" w:sz="6" w:space="0" w:color="auto"/>
            </w:tcBorders>
            <w:shd w:val="clear" w:color="auto" w:fill="FFFFFF"/>
            <w:hideMark/>
          </w:tcPr>
          <w:p w:rsidR="00796A1E" w:rsidRPr="00A136CE" w:rsidRDefault="00796A1E" w:rsidP="00715B99">
            <w:pPr>
              <w:jc w:val="center"/>
              <w:rPr>
                <w:rFonts w:ascii="Arial" w:hAnsi="Arial" w:cs="Arial"/>
                <w:sz w:val="22"/>
                <w:szCs w:val="22"/>
                <w:lang w:eastAsia="en-CA"/>
              </w:rPr>
            </w:pPr>
            <w:r w:rsidRPr="00A136CE">
              <w:rPr>
                <w:rFonts w:ascii="Arial" w:hAnsi="Arial" w:cs="Arial"/>
                <w:sz w:val="22"/>
                <w:szCs w:val="22"/>
                <w:lang w:eastAsia="en-CA"/>
              </w:rPr>
              <w:t>3</w:t>
            </w:r>
          </w:p>
        </w:tc>
        <w:tc>
          <w:tcPr>
            <w:tcW w:w="2104" w:type="dxa"/>
            <w:tcBorders>
              <w:top w:val="outset" w:sz="6" w:space="0" w:color="auto"/>
              <w:left w:val="outset" w:sz="6" w:space="0" w:color="auto"/>
              <w:bottom w:val="outset" w:sz="6" w:space="0" w:color="auto"/>
              <w:right w:val="outset" w:sz="6" w:space="0" w:color="auto"/>
            </w:tcBorders>
            <w:shd w:val="clear" w:color="auto" w:fill="FFFFFF"/>
          </w:tcPr>
          <w:p w:rsidR="00796A1E" w:rsidRPr="00A136CE" w:rsidRDefault="007C611C" w:rsidP="00715B99">
            <w:pPr>
              <w:rPr>
                <w:rFonts w:ascii="Arial" w:hAnsi="Arial" w:cs="Arial"/>
                <w:sz w:val="22"/>
                <w:szCs w:val="22"/>
                <w:lang w:eastAsia="en-CA"/>
              </w:rPr>
            </w:pPr>
            <w:r w:rsidRPr="007C611C">
              <w:rPr>
                <w:rFonts w:ascii="Arial" w:hAnsi="Arial" w:cs="Arial"/>
                <w:sz w:val="22"/>
                <w:szCs w:val="22"/>
                <w:lang w:eastAsia="en-CA"/>
              </w:rPr>
              <w:t xml:space="preserve">Configuring server </w:t>
            </w:r>
            <w:r w:rsidR="0071203E">
              <w:rPr>
                <w:rFonts w:ascii="Arial" w:hAnsi="Arial" w:cs="Arial"/>
                <w:sz w:val="22"/>
                <w:szCs w:val="22"/>
                <w:lang w:eastAsia="en-CA"/>
              </w:rPr>
              <w:t>2016</w:t>
            </w:r>
            <w:r w:rsidRPr="007C611C">
              <w:rPr>
                <w:rFonts w:ascii="Arial" w:hAnsi="Arial" w:cs="Arial"/>
                <w:sz w:val="22"/>
                <w:szCs w:val="22"/>
                <w:lang w:eastAsia="en-CA"/>
              </w:rPr>
              <w:t xml:space="preserve"> environment</w:t>
            </w:r>
          </w:p>
        </w:tc>
        <w:tc>
          <w:tcPr>
            <w:tcW w:w="1134" w:type="dxa"/>
            <w:tcBorders>
              <w:top w:val="outset" w:sz="6" w:space="0" w:color="auto"/>
              <w:left w:val="outset" w:sz="6" w:space="0" w:color="auto"/>
              <w:bottom w:val="outset" w:sz="6" w:space="0" w:color="auto"/>
              <w:right w:val="outset" w:sz="6" w:space="0" w:color="auto"/>
            </w:tcBorders>
            <w:shd w:val="clear" w:color="auto" w:fill="FFFFFF"/>
          </w:tcPr>
          <w:p w:rsidR="00796A1E" w:rsidRPr="00A136CE" w:rsidRDefault="007C611C" w:rsidP="00715B99">
            <w:pPr>
              <w:jc w:val="center"/>
              <w:rPr>
                <w:rFonts w:ascii="Arial" w:hAnsi="Arial" w:cs="Arial"/>
                <w:sz w:val="22"/>
                <w:szCs w:val="22"/>
                <w:lang w:eastAsia="en-CA"/>
              </w:rPr>
            </w:pPr>
            <w:r>
              <w:rPr>
                <w:rFonts w:ascii="Arial" w:hAnsi="Arial" w:cs="Arial"/>
                <w:sz w:val="22"/>
                <w:szCs w:val="22"/>
                <w:lang w:eastAsia="en-CA"/>
              </w:rPr>
              <w:t>1, 2, 5</w:t>
            </w:r>
          </w:p>
        </w:tc>
        <w:tc>
          <w:tcPr>
            <w:tcW w:w="4394" w:type="dxa"/>
            <w:tcBorders>
              <w:top w:val="outset" w:sz="6" w:space="0" w:color="auto"/>
              <w:left w:val="outset" w:sz="6" w:space="0" w:color="auto"/>
              <w:bottom w:val="outset" w:sz="6" w:space="0" w:color="auto"/>
              <w:right w:val="outset" w:sz="6" w:space="0" w:color="auto"/>
            </w:tcBorders>
            <w:shd w:val="clear" w:color="auto" w:fill="FFFFFF"/>
          </w:tcPr>
          <w:p w:rsidR="00EA46E4" w:rsidRPr="00EA46E4" w:rsidRDefault="00EA46E4" w:rsidP="00EA46E4">
            <w:pPr>
              <w:rPr>
                <w:rFonts w:ascii="Arial" w:hAnsi="Arial" w:cs="Arial"/>
                <w:sz w:val="22"/>
                <w:szCs w:val="22"/>
                <w:lang w:eastAsia="en-CA"/>
              </w:rPr>
            </w:pPr>
            <w:r w:rsidRPr="00EA46E4">
              <w:rPr>
                <w:rFonts w:ascii="Arial" w:hAnsi="Arial" w:cs="Arial"/>
                <w:sz w:val="22"/>
                <w:szCs w:val="22"/>
                <w:lang w:eastAsia="en-CA"/>
              </w:rPr>
              <w:t xml:space="preserve">Configuring the windows server </w:t>
            </w:r>
            <w:r w:rsidR="0071203E">
              <w:rPr>
                <w:rFonts w:ascii="Arial" w:hAnsi="Arial" w:cs="Arial"/>
                <w:sz w:val="22"/>
                <w:szCs w:val="22"/>
                <w:lang w:eastAsia="en-CA"/>
              </w:rPr>
              <w:t>2016</w:t>
            </w:r>
            <w:r w:rsidRPr="00EA46E4">
              <w:rPr>
                <w:rFonts w:ascii="Arial" w:hAnsi="Arial" w:cs="Arial"/>
                <w:sz w:val="22"/>
                <w:szCs w:val="22"/>
                <w:lang w:eastAsia="en-CA"/>
              </w:rPr>
              <w:t xml:space="preserve"> environment</w:t>
            </w:r>
          </w:p>
          <w:p w:rsidR="00EA46E4" w:rsidRPr="00EA46E4" w:rsidRDefault="00EA46E4" w:rsidP="00EA46E4">
            <w:pPr>
              <w:rPr>
                <w:rFonts w:ascii="Arial" w:hAnsi="Arial" w:cs="Arial"/>
                <w:sz w:val="22"/>
                <w:szCs w:val="22"/>
                <w:lang w:eastAsia="en-CA"/>
              </w:rPr>
            </w:pPr>
            <w:r w:rsidRPr="00EA46E4">
              <w:rPr>
                <w:rFonts w:ascii="Arial" w:hAnsi="Arial" w:cs="Arial"/>
                <w:sz w:val="22"/>
                <w:szCs w:val="22"/>
                <w:lang w:eastAsia="en-CA"/>
              </w:rPr>
              <w:t>Using server manager</w:t>
            </w:r>
          </w:p>
          <w:p w:rsidR="00EA46E4" w:rsidRPr="00EA46E4" w:rsidRDefault="00EA46E4" w:rsidP="00EA46E4">
            <w:pPr>
              <w:rPr>
                <w:rFonts w:ascii="Arial" w:hAnsi="Arial" w:cs="Arial"/>
                <w:sz w:val="22"/>
                <w:szCs w:val="22"/>
                <w:lang w:eastAsia="en-CA"/>
              </w:rPr>
            </w:pPr>
            <w:r w:rsidRPr="00EA46E4">
              <w:rPr>
                <w:rFonts w:ascii="Arial" w:hAnsi="Arial" w:cs="Arial"/>
                <w:sz w:val="22"/>
                <w:szCs w:val="22"/>
                <w:lang w:eastAsia="en-CA"/>
              </w:rPr>
              <w:t>Installing and removing server roles</w:t>
            </w:r>
          </w:p>
          <w:p w:rsidR="00EA46E4" w:rsidRPr="00EA46E4" w:rsidRDefault="00EA46E4" w:rsidP="00EA46E4">
            <w:pPr>
              <w:rPr>
                <w:rFonts w:ascii="Arial" w:hAnsi="Arial" w:cs="Arial"/>
                <w:sz w:val="22"/>
                <w:szCs w:val="22"/>
                <w:lang w:eastAsia="en-CA"/>
              </w:rPr>
            </w:pPr>
            <w:r w:rsidRPr="00EA46E4">
              <w:rPr>
                <w:rFonts w:ascii="Arial" w:hAnsi="Arial" w:cs="Arial"/>
                <w:sz w:val="22"/>
                <w:szCs w:val="22"/>
                <w:lang w:eastAsia="en-CA"/>
              </w:rPr>
              <w:t>Configuring server hardware devices</w:t>
            </w:r>
          </w:p>
          <w:p w:rsidR="00EA46E4" w:rsidRPr="00EA46E4" w:rsidRDefault="00EA46E4" w:rsidP="00EA46E4">
            <w:pPr>
              <w:rPr>
                <w:rFonts w:ascii="Arial" w:hAnsi="Arial" w:cs="Arial"/>
                <w:sz w:val="22"/>
                <w:szCs w:val="22"/>
                <w:lang w:eastAsia="en-CA"/>
              </w:rPr>
            </w:pPr>
            <w:r w:rsidRPr="00EA46E4">
              <w:rPr>
                <w:rFonts w:ascii="Arial" w:hAnsi="Arial" w:cs="Arial"/>
                <w:sz w:val="22"/>
                <w:szCs w:val="22"/>
                <w:lang w:eastAsia="en-CA"/>
              </w:rPr>
              <w:t>Configuring the operating system</w:t>
            </w:r>
          </w:p>
          <w:p w:rsidR="00796A1E" w:rsidRDefault="00EA46E4" w:rsidP="00EA46E4">
            <w:pPr>
              <w:rPr>
                <w:rFonts w:ascii="Arial" w:hAnsi="Arial" w:cs="Arial"/>
                <w:sz w:val="22"/>
                <w:szCs w:val="22"/>
                <w:lang w:eastAsia="en-CA"/>
              </w:rPr>
            </w:pPr>
            <w:r w:rsidRPr="00EA46E4">
              <w:rPr>
                <w:rFonts w:ascii="Arial" w:hAnsi="Arial" w:cs="Arial"/>
                <w:sz w:val="22"/>
                <w:szCs w:val="22"/>
                <w:lang w:eastAsia="en-CA"/>
              </w:rPr>
              <w:t xml:space="preserve">Explain the window server </w:t>
            </w:r>
            <w:r w:rsidR="0071203E">
              <w:rPr>
                <w:rFonts w:ascii="Arial" w:hAnsi="Arial" w:cs="Arial"/>
                <w:sz w:val="22"/>
                <w:szCs w:val="22"/>
                <w:lang w:eastAsia="en-CA"/>
              </w:rPr>
              <w:t>2016</w:t>
            </w:r>
            <w:r w:rsidRPr="00EA46E4">
              <w:rPr>
                <w:rFonts w:ascii="Arial" w:hAnsi="Arial" w:cs="Arial"/>
                <w:sz w:val="22"/>
                <w:szCs w:val="22"/>
                <w:lang w:eastAsia="en-CA"/>
              </w:rPr>
              <w:t xml:space="preserve"> registry</w:t>
            </w:r>
            <w:r>
              <w:rPr>
                <w:rFonts w:ascii="Arial" w:hAnsi="Arial" w:cs="Arial"/>
                <w:sz w:val="22"/>
                <w:szCs w:val="22"/>
                <w:lang w:eastAsia="en-CA"/>
              </w:rPr>
              <w:t>.</w:t>
            </w:r>
          </w:p>
          <w:p w:rsidR="00FA72E6" w:rsidRPr="00FA72E6" w:rsidRDefault="00FA72E6" w:rsidP="00EA46E4">
            <w:pPr>
              <w:rPr>
                <w:rFonts w:ascii="Arial" w:hAnsi="Arial" w:cs="Arial"/>
                <w:b/>
                <w:sz w:val="22"/>
                <w:szCs w:val="22"/>
                <w:lang w:eastAsia="en-CA"/>
              </w:rPr>
            </w:pPr>
            <w:r w:rsidRPr="00FA72E6">
              <w:rPr>
                <w:rFonts w:ascii="Arial" w:hAnsi="Arial" w:cs="Arial"/>
                <w:b/>
                <w:sz w:val="22"/>
                <w:szCs w:val="22"/>
                <w:lang w:eastAsia="en-CA"/>
              </w:rPr>
              <w:t>Quiz 1/</w:t>
            </w:r>
            <w:r w:rsidR="003D3FFC">
              <w:rPr>
                <w:rFonts w:ascii="Arial" w:hAnsi="Arial" w:cs="Arial"/>
                <w:b/>
                <w:sz w:val="22"/>
                <w:szCs w:val="22"/>
                <w:lang w:eastAsia="en-CA"/>
              </w:rPr>
              <w:t>1</w:t>
            </w:r>
          </w:p>
        </w:tc>
        <w:tc>
          <w:tcPr>
            <w:tcW w:w="1468" w:type="dxa"/>
            <w:tcBorders>
              <w:top w:val="outset" w:sz="6" w:space="0" w:color="auto"/>
              <w:left w:val="outset" w:sz="6" w:space="0" w:color="auto"/>
              <w:bottom w:val="outset" w:sz="6" w:space="0" w:color="auto"/>
              <w:right w:val="outset" w:sz="6" w:space="0" w:color="auto"/>
            </w:tcBorders>
            <w:shd w:val="clear" w:color="auto" w:fill="FFFFFF"/>
          </w:tcPr>
          <w:p w:rsidR="00796A1E" w:rsidRPr="00A136CE" w:rsidRDefault="00B7165F" w:rsidP="00B7165F">
            <w:pPr>
              <w:jc w:val="center"/>
              <w:rPr>
                <w:rFonts w:ascii="Arial" w:hAnsi="Arial" w:cs="Arial"/>
                <w:sz w:val="22"/>
                <w:szCs w:val="22"/>
                <w:lang w:eastAsia="en-CA"/>
              </w:rPr>
            </w:pPr>
            <w:r>
              <w:rPr>
                <w:rFonts w:ascii="Arial" w:hAnsi="Arial" w:cs="Arial"/>
                <w:sz w:val="22"/>
                <w:szCs w:val="22"/>
                <w:lang w:eastAsia="en-CA"/>
              </w:rPr>
              <w:t>Ch3.</w:t>
            </w:r>
          </w:p>
        </w:tc>
      </w:tr>
      <w:tr w:rsidR="00796A1E" w:rsidRPr="00E51FBA" w:rsidTr="00CF7194">
        <w:trPr>
          <w:tblCellSpacing w:w="0" w:type="dxa"/>
        </w:trPr>
        <w:tc>
          <w:tcPr>
            <w:tcW w:w="605" w:type="dxa"/>
            <w:tcBorders>
              <w:top w:val="outset" w:sz="6" w:space="0" w:color="auto"/>
              <w:left w:val="outset" w:sz="6" w:space="0" w:color="auto"/>
              <w:bottom w:val="outset" w:sz="6" w:space="0" w:color="auto"/>
              <w:right w:val="outset" w:sz="6" w:space="0" w:color="auto"/>
            </w:tcBorders>
            <w:shd w:val="clear" w:color="auto" w:fill="FFFFFF"/>
            <w:hideMark/>
          </w:tcPr>
          <w:p w:rsidR="00796A1E" w:rsidRPr="00A136CE" w:rsidRDefault="00796A1E" w:rsidP="00715B99">
            <w:pPr>
              <w:jc w:val="center"/>
              <w:rPr>
                <w:rFonts w:ascii="Arial" w:hAnsi="Arial" w:cs="Arial"/>
                <w:sz w:val="22"/>
                <w:szCs w:val="22"/>
                <w:lang w:eastAsia="en-CA"/>
              </w:rPr>
            </w:pPr>
            <w:r w:rsidRPr="00A136CE">
              <w:rPr>
                <w:rFonts w:ascii="Arial" w:hAnsi="Arial" w:cs="Arial"/>
                <w:sz w:val="22"/>
                <w:szCs w:val="22"/>
                <w:lang w:eastAsia="en-CA"/>
              </w:rPr>
              <w:lastRenderedPageBreak/>
              <w:t>4</w:t>
            </w:r>
          </w:p>
        </w:tc>
        <w:tc>
          <w:tcPr>
            <w:tcW w:w="2104" w:type="dxa"/>
            <w:tcBorders>
              <w:top w:val="outset" w:sz="6" w:space="0" w:color="auto"/>
              <w:left w:val="outset" w:sz="6" w:space="0" w:color="auto"/>
              <w:bottom w:val="outset" w:sz="6" w:space="0" w:color="auto"/>
              <w:right w:val="outset" w:sz="6" w:space="0" w:color="auto"/>
            </w:tcBorders>
            <w:shd w:val="clear" w:color="auto" w:fill="FFFFFF"/>
          </w:tcPr>
          <w:p w:rsidR="00796A1E" w:rsidRPr="00A136CE" w:rsidRDefault="007C611C" w:rsidP="00715B99">
            <w:pPr>
              <w:rPr>
                <w:rFonts w:ascii="Arial" w:hAnsi="Arial" w:cs="Arial"/>
                <w:sz w:val="22"/>
                <w:szCs w:val="22"/>
                <w:lang w:eastAsia="en-CA"/>
              </w:rPr>
            </w:pPr>
            <w:r w:rsidRPr="007C611C">
              <w:rPr>
                <w:rFonts w:ascii="Arial" w:hAnsi="Arial" w:cs="Arial"/>
                <w:sz w:val="22"/>
                <w:szCs w:val="22"/>
                <w:lang w:eastAsia="en-CA"/>
              </w:rPr>
              <w:t>Active directory and account management</w:t>
            </w:r>
          </w:p>
        </w:tc>
        <w:tc>
          <w:tcPr>
            <w:tcW w:w="1134" w:type="dxa"/>
            <w:tcBorders>
              <w:top w:val="outset" w:sz="6" w:space="0" w:color="auto"/>
              <w:left w:val="outset" w:sz="6" w:space="0" w:color="auto"/>
              <w:bottom w:val="outset" w:sz="6" w:space="0" w:color="auto"/>
              <w:right w:val="outset" w:sz="6" w:space="0" w:color="auto"/>
            </w:tcBorders>
            <w:shd w:val="clear" w:color="auto" w:fill="FFFFFF"/>
          </w:tcPr>
          <w:p w:rsidR="00796A1E" w:rsidRPr="00A136CE" w:rsidRDefault="007C611C" w:rsidP="00715B99">
            <w:pPr>
              <w:jc w:val="center"/>
              <w:rPr>
                <w:rFonts w:ascii="Arial" w:hAnsi="Arial" w:cs="Arial"/>
                <w:sz w:val="22"/>
                <w:szCs w:val="22"/>
                <w:lang w:eastAsia="en-CA"/>
              </w:rPr>
            </w:pPr>
            <w:r>
              <w:rPr>
                <w:rFonts w:ascii="Arial" w:hAnsi="Arial" w:cs="Arial"/>
                <w:sz w:val="22"/>
                <w:szCs w:val="22"/>
                <w:lang w:eastAsia="en-CA"/>
              </w:rPr>
              <w:t>3, 5</w:t>
            </w:r>
          </w:p>
        </w:tc>
        <w:tc>
          <w:tcPr>
            <w:tcW w:w="4394" w:type="dxa"/>
            <w:tcBorders>
              <w:top w:val="outset" w:sz="6" w:space="0" w:color="auto"/>
              <w:left w:val="outset" w:sz="6" w:space="0" w:color="auto"/>
              <w:bottom w:val="outset" w:sz="6" w:space="0" w:color="auto"/>
              <w:right w:val="outset" w:sz="6" w:space="0" w:color="auto"/>
            </w:tcBorders>
            <w:shd w:val="clear" w:color="auto" w:fill="FFFFFF"/>
          </w:tcPr>
          <w:p w:rsidR="00496337" w:rsidRPr="00496337" w:rsidRDefault="00496337" w:rsidP="00496337">
            <w:pPr>
              <w:rPr>
                <w:rFonts w:ascii="Arial" w:hAnsi="Arial" w:cs="Arial"/>
                <w:sz w:val="22"/>
                <w:szCs w:val="22"/>
                <w:lang w:eastAsia="en-CA"/>
              </w:rPr>
            </w:pPr>
            <w:r w:rsidRPr="00496337">
              <w:rPr>
                <w:rFonts w:ascii="Arial" w:hAnsi="Arial" w:cs="Arial"/>
                <w:sz w:val="22"/>
                <w:szCs w:val="22"/>
                <w:lang w:eastAsia="en-CA"/>
              </w:rPr>
              <w:t>Introduction to active directory and account management</w:t>
            </w:r>
          </w:p>
          <w:p w:rsidR="00496337" w:rsidRPr="00496337" w:rsidRDefault="00496337" w:rsidP="00496337">
            <w:pPr>
              <w:rPr>
                <w:rFonts w:ascii="Arial" w:hAnsi="Arial" w:cs="Arial"/>
                <w:sz w:val="22"/>
                <w:szCs w:val="22"/>
                <w:lang w:eastAsia="en-CA"/>
              </w:rPr>
            </w:pPr>
            <w:r w:rsidRPr="00496337">
              <w:rPr>
                <w:rFonts w:ascii="Arial" w:hAnsi="Arial" w:cs="Arial"/>
                <w:sz w:val="22"/>
                <w:szCs w:val="22"/>
                <w:lang w:eastAsia="en-CA"/>
              </w:rPr>
              <w:t>Active directory basics</w:t>
            </w:r>
          </w:p>
          <w:p w:rsidR="00496337" w:rsidRPr="00496337" w:rsidRDefault="00496337" w:rsidP="00496337">
            <w:pPr>
              <w:rPr>
                <w:rFonts w:ascii="Arial" w:hAnsi="Arial" w:cs="Arial"/>
                <w:sz w:val="22"/>
                <w:szCs w:val="22"/>
                <w:lang w:eastAsia="en-CA"/>
              </w:rPr>
            </w:pPr>
            <w:r w:rsidRPr="00496337">
              <w:rPr>
                <w:rFonts w:ascii="Arial" w:hAnsi="Arial" w:cs="Arial"/>
                <w:sz w:val="22"/>
                <w:szCs w:val="22"/>
                <w:lang w:eastAsia="en-CA"/>
              </w:rPr>
              <w:t>Containers in active directory</w:t>
            </w:r>
          </w:p>
          <w:p w:rsidR="00496337" w:rsidRPr="00496337" w:rsidRDefault="00496337" w:rsidP="00496337">
            <w:pPr>
              <w:rPr>
                <w:rFonts w:ascii="Arial" w:hAnsi="Arial" w:cs="Arial"/>
                <w:sz w:val="22"/>
                <w:szCs w:val="22"/>
                <w:lang w:eastAsia="en-CA"/>
              </w:rPr>
            </w:pPr>
            <w:r w:rsidRPr="00496337">
              <w:rPr>
                <w:rFonts w:ascii="Arial" w:hAnsi="Arial" w:cs="Arial"/>
                <w:sz w:val="22"/>
                <w:szCs w:val="22"/>
                <w:lang w:eastAsia="en-CA"/>
              </w:rPr>
              <w:t>User account management</w:t>
            </w:r>
          </w:p>
          <w:p w:rsidR="00496337" w:rsidRPr="00496337" w:rsidRDefault="00496337" w:rsidP="00496337">
            <w:pPr>
              <w:rPr>
                <w:rFonts w:ascii="Arial" w:hAnsi="Arial" w:cs="Arial"/>
                <w:sz w:val="22"/>
                <w:szCs w:val="22"/>
                <w:lang w:eastAsia="en-CA"/>
              </w:rPr>
            </w:pPr>
            <w:r w:rsidRPr="00496337">
              <w:rPr>
                <w:rFonts w:ascii="Arial" w:hAnsi="Arial" w:cs="Arial"/>
                <w:sz w:val="22"/>
                <w:szCs w:val="22"/>
                <w:lang w:eastAsia="en-CA"/>
              </w:rPr>
              <w:t>Security group management</w:t>
            </w:r>
          </w:p>
          <w:p w:rsidR="00796A1E" w:rsidRPr="00A136CE" w:rsidRDefault="00496337" w:rsidP="00496337">
            <w:pPr>
              <w:rPr>
                <w:rFonts w:ascii="Arial" w:hAnsi="Arial" w:cs="Arial"/>
                <w:sz w:val="22"/>
                <w:szCs w:val="22"/>
                <w:lang w:eastAsia="en-CA"/>
              </w:rPr>
            </w:pPr>
            <w:r w:rsidRPr="00496337">
              <w:rPr>
                <w:rFonts w:ascii="Arial" w:hAnsi="Arial" w:cs="Arial"/>
                <w:sz w:val="22"/>
                <w:szCs w:val="22"/>
                <w:lang w:eastAsia="en-CA"/>
              </w:rPr>
              <w:t>Implementing user profiles</w:t>
            </w:r>
          </w:p>
        </w:tc>
        <w:tc>
          <w:tcPr>
            <w:tcW w:w="1468" w:type="dxa"/>
            <w:tcBorders>
              <w:top w:val="outset" w:sz="6" w:space="0" w:color="auto"/>
              <w:left w:val="outset" w:sz="6" w:space="0" w:color="auto"/>
              <w:bottom w:val="outset" w:sz="6" w:space="0" w:color="auto"/>
              <w:right w:val="outset" w:sz="6" w:space="0" w:color="auto"/>
            </w:tcBorders>
            <w:shd w:val="clear" w:color="auto" w:fill="FFFFFF"/>
          </w:tcPr>
          <w:p w:rsidR="00796A1E" w:rsidRPr="00A136CE" w:rsidRDefault="00B7165F" w:rsidP="00B7165F">
            <w:pPr>
              <w:jc w:val="center"/>
              <w:rPr>
                <w:rFonts w:ascii="Arial" w:hAnsi="Arial" w:cs="Arial"/>
                <w:sz w:val="22"/>
                <w:szCs w:val="22"/>
                <w:lang w:eastAsia="en-CA"/>
              </w:rPr>
            </w:pPr>
            <w:r>
              <w:rPr>
                <w:rFonts w:ascii="Arial" w:hAnsi="Arial" w:cs="Arial"/>
                <w:sz w:val="22"/>
                <w:szCs w:val="22"/>
                <w:lang w:eastAsia="en-CA"/>
              </w:rPr>
              <w:t>Ch4.</w:t>
            </w:r>
          </w:p>
        </w:tc>
      </w:tr>
      <w:tr w:rsidR="00796A1E" w:rsidRPr="00E51FBA" w:rsidTr="00CF7194">
        <w:trPr>
          <w:tblCellSpacing w:w="0" w:type="dxa"/>
        </w:trPr>
        <w:tc>
          <w:tcPr>
            <w:tcW w:w="605" w:type="dxa"/>
            <w:tcBorders>
              <w:top w:val="outset" w:sz="6" w:space="0" w:color="auto"/>
              <w:left w:val="outset" w:sz="6" w:space="0" w:color="auto"/>
              <w:bottom w:val="outset" w:sz="6" w:space="0" w:color="auto"/>
              <w:right w:val="outset" w:sz="6" w:space="0" w:color="auto"/>
            </w:tcBorders>
            <w:shd w:val="clear" w:color="auto" w:fill="FFFFFF"/>
            <w:hideMark/>
          </w:tcPr>
          <w:p w:rsidR="00796A1E" w:rsidRPr="00A136CE" w:rsidRDefault="00796A1E" w:rsidP="00715B99">
            <w:pPr>
              <w:jc w:val="center"/>
              <w:rPr>
                <w:rFonts w:ascii="Arial" w:hAnsi="Arial" w:cs="Arial"/>
                <w:sz w:val="22"/>
                <w:szCs w:val="22"/>
                <w:lang w:eastAsia="en-CA"/>
              </w:rPr>
            </w:pPr>
            <w:r w:rsidRPr="00A136CE">
              <w:rPr>
                <w:rFonts w:ascii="Arial" w:hAnsi="Arial" w:cs="Arial"/>
                <w:sz w:val="22"/>
                <w:szCs w:val="22"/>
                <w:lang w:eastAsia="en-CA"/>
              </w:rPr>
              <w:t>5</w:t>
            </w:r>
          </w:p>
        </w:tc>
        <w:tc>
          <w:tcPr>
            <w:tcW w:w="2104" w:type="dxa"/>
            <w:tcBorders>
              <w:top w:val="outset" w:sz="6" w:space="0" w:color="auto"/>
              <w:left w:val="outset" w:sz="6" w:space="0" w:color="auto"/>
              <w:bottom w:val="outset" w:sz="6" w:space="0" w:color="auto"/>
              <w:right w:val="outset" w:sz="6" w:space="0" w:color="auto"/>
            </w:tcBorders>
            <w:shd w:val="clear" w:color="auto" w:fill="FFFFFF"/>
          </w:tcPr>
          <w:p w:rsidR="00796A1E" w:rsidRPr="00A136CE" w:rsidRDefault="007C611C" w:rsidP="00715B99">
            <w:pPr>
              <w:rPr>
                <w:rFonts w:ascii="Arial" w:hAnsi="Arial" w:cs="Arial"/>
                <w:sz w:val="22"/>
                <w:szCs w:val="22"/>
                <w:lang w:eastAsia="en-CA"/>
              </w:rPr>
            </w:pPr>
            <w:r w:rsidRPr="007C611C">
              <w:rPr>
                <w:rFonts w:ascii="Arial" w:hAnsi="Arial" w:cs="Arial"/>
                <w:sz w:val="22"/>
                <w:szCs w:val="22"/>
                <w:lang w:eastAsia="en-CA"/>
              </w:rPr>
              <w:t>Configuring, managing and troubleshooting</w:t>
            </w:r>
          </w:p>
        </w:tc>
        <w:tc>
          <w:tcPr>
            <w:tcW w:w="1134" w:type="dxa"/>
            <w:tcBorders>
              <w:top w:val="outset" w:sz="6" w:space="0" w:color="auto"/>
              <w:left w:val="outset" w:sz="6" w:space="0" w:color="auto"/>
              <w:bottom w:val="outset" w:sz="6" w:space="0" w:color="auto"/>
              <w:right w:val="outset" w:sz="6" w:space="0" w:color="auto"/>
            </w:tcBorders>
            <w:shd w:val="clear" w:color="auto" w:fill="FFFFFF"/>
          </w:tcPr>
          <w:p w:rsidR="00796A1E" w:rsidRPr="00A136CE" w:rsidRDefault="007C611C" w:rsidP="00715B99">
            <w:pPr>
              <w:jc w:val="center"/>
              <w:rPr>
                <w:rFonts w:ascii="Arial" w:hAnsi="Arial" w:cs="Arial"/>
                <w:sz w:val="22"/>
                <w:szCs w:val="22"/>
                <w:lang w:eastAsia="en-CA"/>
              </w:rPr>
            </w:pPr>
            <w:r>
              <w:rPr>
                <w:rFonts w:ascii="Arial" w:hAnsi="Arial" w:cs="Arial"/>
                <w:sz w:val="22"/>
                <w:szCs w:val="22"/>
                <w:lang w:eastAsia="en-CA"/>
              </w:rPr>
              <w:t>3, 5</w:t>
            </w:r>
          </w:p>
        </w:tc>
        <w:tc>
          <w:tcPr>
            <w:tcW w:w="4394" w:type="dxa"/>
            <w:tcBorders>
              <w:top w:val="outset" w:sz="6" w:space="0" w:color="auto"/>
              <w:left w:val="outset" w:sz="6" w:space="0" w:color="auto"/>
              <w:bottom w:val="outset" w:sz="6" w:space="0" w:color="auto"/>
              <w:right w:val="outset" w:sz="6" w:space="0" w:color="auto"/>
            </w:tcBorders>
            <w:shd w:val="clear" w:color="auto" w:fill="FFFFFF"/>
          </w:tcPr>
          <w:p w:rsidR="00496337" w:rsidRPr="00496337" w:rsidRDefault="00496337" w:rsidP="00496337">
            <w:pPr>
              <w:rPr>
                <w:rFonts w:ascii="Arial" w:hAnsi="Arial" w:cs="Arial"/>
                <w:sz w:val="22"/>
                <w:szCs w:val="22"/>
                <w:lang w:eastAsia="en-CA"/>
              </w:rPr>
            </w:pPr>
            <w:r>
              <w:rPr>
                <w:rFonts w:ascii="Arial" w:hAnsi="Arial" w:cs="Arial"/>
                <w:sz w:val="22"/>
                <w:szCs w:val="22"/>
                <w:lang w:eastAsia="en-CA"/>
              </w:rPr>
              <w:t>M</w:t>
            </w:r>
            <w:r w:rsidRPr="00496337">
              <w:rPr>
                <w:rFonts w:ascii="Arial" w:hAnsi="Arial" w:cs="Arial"/>
                <w:sz w:val="22"/>
                <w:szCs w:val="22"/>
                <w:lang w:eastAsia="en-CA"/>
              </w:rPr>
              <w:t>anaging and troubleshooting Configuring resource    management</w:t>
            </w:r>
          </w:p>
          <w:p w:rsidR="00496337" w:rsidRPr="00496337" w:rsidRDefault="00496337" w:rsidP="00496337">
            <w:pPr>
              <w:rPr>
                <w:rFonts w:ascii="Arial" w:hAnsi="Arial" w:cs="Arial"/>
                <w:sz w:val="22"/>
                <w:szCs w:val="22"/>
                <w:lang w:eastAsia="en-CA"/>
              </w:rPr>
            </w:pPr>
            <w:r w:rsidRPr="00496337">
              <w:rPr>
                <w:rFonts w:ascii="Arial" w:hAnsi="Arial" w:cs="Arial"/>
                <w:sz w:val="22"/>
                <w:szCs w:val="22"/>
                <w:lang w:eastAsia="en-CA"/>
              </w:rPr>
              <w:t>Managing folder and file security</w:t>
            </w:r>
          </w:p>
          <w:p w:rsidR="00496337" w:rsidRPr="00496337" w:rsidRDefault="00496337" w:rsidP="00496337">
            <w:pPr>
              <w:rPr>
                <w:rFonts w:ascii="Arial" w:hAnsi="Arial" w:cs="Arial"/>
                <w:sz w:val="22"/>
                <w:szCs w:val="22"/>
                <w:lang w:eastAsia="en-CA"/>
              </w:rPr>
            </w:pPr>
            <w:r w:rsidRPr="00496337">
              <w:rPr>
                <w:rFonts w:ascii="Arial" w:hAnsi="Arial" w:cs="Arial"/>
                <w:sz w:val="22"/>
                <w:szCs w:val="22"/>
                <w:lang w:eastAsia="en-CA"/>
              </w:rPr>
              <w:t>Configuring shared folders and shared folder permissions</w:t>
            </w:r>
          </w:p>
          <w:p w:rsidR="00496337" w:rsidRPr="00496337" w:rsidRDefault="00496337" w:rsidP="00496337">
            <w:pPr>
              <w:rPr>
                <w:rFonts w:ascii="Arial" w:hAnsi="Arial" w:cs="Arial"/>
                <w:sz w:val="22"/>
                <w:szCs w:val="22"/>
                <w:lang w:eastAsia="en-CA"/>
              </w:rPr>
            </w:pPr>
            <w:r w:rsidRPr="00496337">
              <w:rPr>
                <w:rFonts w:ascii="Arial" w:hAnsi="Arial" w:cs="Arial"/>
                <w:sz w:val="22"/>
                <w:szCs w:val="22"/>
                <w:lang w:eastAsia="en-CA"/>
              </w:rPr>
              <w:t>Implementing a distributed file system</w:t>
            </w:r>
          </w:p>
          <w:p w:rsidR="00796A1E" w:rsidRPr="00A136CE" w:rsidRDefault="00496337" w:rsidP="00496337">
            <w:pPr>
              <w:rPr>
                <w:rFonts w:ascii="Arial" w:hAnsi="Arial" w:cs="Arial"/>
                <w:sz w:val="22"/>
                <w:szCs w:val="22"/>
                <w:lang w:eastAsia="en-CA"/>
              </w:rPr>
            </w:pPr>
            <w:r w:rsidRPr="00496337">
              <w:rPr>
                <w:rFonts w:ascii="Arial" w:hAnsi="Arial" w:cs="Arial"/>
                <w:sz w:val="22"/>
                <w:szCs w:val="22"/>
                <w:lang w:eastAsia="en-CA"/>
              </w:rPr>
              <w:t>Configuring disk quotas</w:t>
            </w:r>
          </w:p>
        </w:tc>
        <w:tc>
          <w:tcPr>
            <w:tcW w:w="1468" w:type="dxa"/>
            <w:tcBorders>
              <w:top w:val="outset" w:sz="6" w:space="0" w:color="auto"/>
              <w:left w:val="outset" w:sz="6" w:space="0" w:color="auto"/>
              <w:bottom w:val="outset" w:sz="6" w:space="0" w:color="auto"/>
              <w:right w:val="outset" w:sz="6" w:space="0" w:color="auto"/>
            </w:tcBorders>
            <w:shd w:val="clear" w:color="auto" w:fill="FFFFFF"/>
          </w:tcPr>
          <w:p w:rsidR="00796A1E" w:rsidRPr="00A136CE" w:rsidRDefault="00B7165F" w:rsidP="00B7165F">
            <w:pPr>
              <w:jc w:val="center"/>
              <w:rPr>
                <w:rFonts w:ascii="Arial" w:hAnsi="Arial" w:cs="Arial"/>
                <w:sz w:val="22"/>
                <w:szCs w:val="22"/>
                <w:lang w:eastAsia="en-CA"/>
              </w:rPr>
            </w:pPr>
            <w:r>
              <w:rPr>
                <w:rFonts w:ascii="Arial" w:hAnsi="Arial" w:cs="Arial"/>
                <w:sz w:val="22"/>
                <w:szCs w:val="22"/>
                <w:lang w:eastAsia="en-CA"/>
              </w:rPr>
              <w:t>Ch.5</w:t>
            </w:r>
          </w:p>
        </w:tc>
      </w:tr>
      <w:tr w:rsidR="00796A1E" w:rsidRPr="00E51FBA" w:rsidTr="00CF7194">
        <w:trPr>
          <w:tblCellSpacing w:w="0" w:type="dxa"/>
        </w:trPr>
        <w:tc>
          <w:tcPr>
            <w:tcW w:w="605" w:type="dxa"/>
            <w:tcBorders>
              <w:top w:val="outset" w:sz="6" w:space="0" w:color="auto"/>
              <w:left w:val="outset" w:sz="6" w:space="0" w:color="auto"/>
              <w:bottom w:val="outset" w:sz="6" w:space="0" w:color="auto"/>
              <w:right w:val="outset" w:sz="6" w:space="0" w:color="auto"/>
            </w:tcBorders>
            <w:shd w:val="clear" w:color="auto" w:fill="FFFFFF"/>
            <w:hideMark/>
          </w:tcPr>
          <w:p w:rsidR="00796A1E" w:rsidRPr="00A136CE" w:rsidRDefault="00796A1E" w:rsidP="00715B99">
            <w:pPr>
              <w:jc w:val="center"/>
              <w:rPr>
                <w:rFonts w:ascii="Arial" w:hAnsi="Arial" w:cs="Arial"/>
                <w:sz w:val="22"/>
                <w:szCs w:val="22"/>
                <w:lang w:eastAsia="en-CA"/>
              </w:rPr>
            </w:pPr>
            <w:r w:rsidRPr="00A136CE">
              <w:rPr>
                <w:rFonts w:ascii="Arial" w:hAnsi="Arial" w:cs="Arial"/>
                <w:sz w:val="22"/>
                <w:szCs w:val="22"/>
                <w:lang w:eastAsia="en-CA"/>
              </w:rPr>
              <w:t>6</w:t>
            </w:r>
          </w:p>
        </w:tc>
        <w:tc>
          <w:tcPr>
            <w:tcW w:w="2104" w:type="dxa"/>
            <w:tcBorders>
              <w:top w:val="outset" w:sz="6" w:space="0" w:color="auto"/>
              <w:left w:val="outset" w:sz="6" w:space="0" w:color="auto"/>
              <w:bottom w:val="outset" w:sz="6" w:space="0" w:color="auto"/>
              <w:right w:val="outset" w:sz="6" w:space="0" w:color="auto"/>
            </w:tcBorders>
            <w:shd w:val="clear" w:color="auto" w:fill="FFFFFF"/>
          </w:tcPr>
          <w:p w:rsidR="00796A1E" w:rsidRPr="00A136CE" w:rsidRDefault="007C611C" w:rsidP="002963A7">
            <w:pPr>
              <w:jc w:val="both"/>
              <w:rPr>
                <w:rFonts w:ascii="Arial" w:hAnsi="Arial" w:cs="Arial"/>
                <w:sz w:val="22"/>
                <w:szCs w:val="22"/>
                <w:lang w:eastAsia="en-CA"/>
              </w:rPr>
            </w:pPr>
            <w:r w:rsidRPr="007C611C">
              <w:rPr>
                <w:rFonts w:ascii="Arial" w:hAnsi="Arial" w:cs="Arial"/>
                <w:sz w:val="22"/>
                <w:szCs w:val="22"/>
                <w:lang w:eastAsia="en-CA"/>
              </w:rPr>
              <w:t xml:space="preserve">Server </w:t>
            </w:r>
            <w:r w:rsidR="0071203E">
              <w:rPr>
                <w:rFonts w:ascii="Arial" w:hAnsi="Arial" w:cs="Arial"/>
                <w:sz w:val="22"/>
                <w:szCs w:val="22"/>
                <w:lang w:eastAsia="en-CA"/>
              </w:rPr>
              <w:t>2016</w:t>
            </w:r>
            <w:r w:rsidRPr="007C611C">
              <w:rPr>
                <w:rFonts w:ascii="Arial" w:hAnsi="Arial" w:cs="Arial"/>
                <w:sz w:val="22"/>
                <w:szCs w:val="22"/>
                <w:lang w:eastAsia="en-CA"/>
              </w:rPr>
              <w:t xml:space="preserve"> printing</w:t>
            </w:r>
          </w:p>
        </w:tc>
        <w:tc>
          <w:tcPr>
            <w:tcW w:w="1134" w:type="dxa"/>
            <w:tcBorders>
              <w:top w:val="outset" w:sz="6" w:space="0" w:color="auto"/>
              <w:left w:val="outset" w:sz="6" w:space="0" w:color="auto"/>
              <w:bottom w:val="outset" w:sz="6" w:space="0" w:color="auto"/>
              <w:right w:val="outset" w:sz="6" w:space="0" w:color="auto"/>
            </w:tcBorders>
            <w:shd w:val="clear" w:color="auto" w:fill="FFFFFF"/>
          </w:tcPr>
          <w:p w:rsidR="00796A1E" w:rsidRPr="00A136CE" w:rsidRDefault="007C611C" w:rsidP="00715B99">
            <w:pPr>
              <w:jc w:val="center"/>
              <w:rPr>
                <w:rFonts w:ascii="Arial" w:hAnsi="Arial" w:cs="Arial"/>
                <w:sz w:val="22"/>
                <w:szCs w:val="22"/>
                <w:lang w:eastAsia="en-CA"/>
              </w:rPr>
            </w:pPr>
            <w:r>
              <w:rPr>
                <w:rFonts w:ascii="Arial" w:hAnsi="Arial" w:cs="Arial"/>
                <w:sz w:val="22"/>
                <w:szCs w:val="22"/>
                <w:lang w:eastAsia="en-CA"/>
              </w:rPr>
              <w:t>5, 6</w:t>
            </w:r>
          </w:p>
        </w:tc>
        <w:tc>
          <w:tcPr>
            <w:tcW w:w="4394" w:type="dxa"/>
            <w:tcBorders>
              <w:top w:val="outset" w:sz="6" w:space="0" w:color="auto"/>
              <w:left w:val="outset" w:sz="6" w:space="0" w:color="auto"/>
              <w:bottom w:val="outset" w:sz="6" w:space="0" w:color="auto"/>
              <w:right w:val="outset" w:sz="6" w:space="0" w:color="auto"/>
            </w:tcBorders>
            <w:shd w:val="clear" w:color="auto" w:fill="FFFFFF"/>
          </w:tcPr>
          <w:p w:rsidR="00CF7194" w:rsidRPr="00CF7194" w:rsidRDefault="00CF7194" w:rsidP="00CF7194">
            <w:pPr>
              <w:rPr>
                <w:rFonts w:ascii="Arial" w:hAnsi="Arial" w:cs="Arial"/>
                <w:sz w:val="22"/>
                <w:szCs w:val="22"/>
                <w:lang w:eastAsia="en-CA"/>
              </w:rPr>
            </w:pPr>
            <w:r w:rsidRPr="00CF7194">
              <w:rPr>
                <w:rFonts w:ascii="Arial" w:hAnsi="Arial" w:cs="Arial"/>
                <w:sz w:val="22"/>
                <w:szCs w:val="22"/>
                <w:lang w:eastAsia="en-CA"/>
              </w:rPr>
              <w:t xml:space="preserve">Configuring windows server </w:t>
            </w:r>
            <w:r w:rsidR="0071203E">
              <w:rPr>
                <w:rFonts w:ascii="Arial" w:hAnsi="Arial" w:cs="Arial"/>
                <w:sz w:val="22"/>
                <w:szCs w:val="22"/>
                <w:lang w:eastAsia="en-CA"/>
              </w:rPr>
              <w:t>2016</w:t>
            </w:r>
            <w:r w:rsidRPr="00CF7194">
              <w:rPr>
                <w:rFonts w:ascii="Arial" w:hAnsi="Arial" w:cs="Arial"/>
                <w:sz w:val="22"/>
                <w:szCs w:val="22"/>
                <w:lang w:eastAsia="en-CA"/>
              </w:rPr>
              <w:t xml:space="preserve"> printing</w:t>
            </w:r>
          </w:p>
          <w:p w:rsidR="00CF7194" w:rsidRPr="00CF7194" w:rsidRDefault="00CF7194" w:rsidP="00CF7194">
            <w:pPr>
              <w:rPr>
                <w:rFonts w:ascii="Arial" w:hAnsi="Arial" w:cs="Arial"/>
                <w:sz w:val="22"/>
                <w:szCs w:val="22"/>
                <w:lang w:eastAsia="en-CA"/>
              </w:rPr>
            </w:pPr>
            <w:r w:rsidRPr="00CF7194">
              <w:rPr>
                <w:rFonts w:ascii="Arial" w:hAnsi="Arial" w:cs="Arial"/>
                <w:sz w:val="22"/>
                <w:szCs w:val="22"/>
                <w:lang w:eastAsia="en-CA"/>
              </w:rPr>
              <w:t xml:space="preserve">An overview of windows server </w:t>
            </w:r>
            <w:r w:rsidR="0071203E">
              <w:rPr>
                <w:rFonts w:ascii="Arial" w:hAnsi="Arial" w:cs="Arial"/>
                <w:sz w:val="22"/>
                <w:szCs w:val="22"/>
                <w:lang w:eastAsia="en-CA"/>
              </w:rPr>
              <w:t>2016</w:t>
            </w:r>
            <w:r w:rsidRPr="00CF7194">
              <w:rPr>
                <w:rFonts w:ascii="Arial" w:hAnsi="Arial" w:cs="Arial"/>
                <w:sz w:val="22"/>
                <w:szCs w:val="22"/>
                <w:lang w:eastAsia="en-CA"/>
              </w:rPr>
              <w:t xml:space="preserve"> printing</w:t>
            </w:r>
          </w:p>
          <w:p w:rsidR="00CF7194" w:rsidRPr="00CF7194" w:rsidRDefault="00CF7194" w:rsidP="00CF7194">
            <w:pPr>
              <w:rPr>
                <w:rFonts w:ascii="Arial" w:hAnsi="Arial" w:cs="Arial"/>
                <w:sz w:val="22"/>
                <w:szCs w:val="22"/>
                <w:lang w:eastAsia="en-CA"/>
              </w:rPr>
            </w:pPr>
            <w:r w:rsidRPr="00CF7194">
              <w:rPr>
                <w:rFonts w:ascii="Arial" w:hAnsi="Arial" w:cs="Arial"/>
                <w:sz w:val="22"/>
                <w:szCs w:val="22"/>
                <w:lang w:eastAsia="en-CA"/>
              </w:rPr>
              <w:t>Installing the print service role</w:t>
            </w:r>
          </w:p>
          <w:p w:rsidR="00CF7194" w:rsidRPr="00CF7194" w:rsidRDefault="00CF7194" w:rsidP="00CF7194">
            <w:pPr>
              <w:rPr>
                <w:rFonts w:ascii="Arial" w:hAnsi="Arial" w:cs="Arial"/>
                <w:sz w:val="22"/>
                <w:szCs w:val="22"/>
                <w:lang w:eastAsia="en-CA"/>
              </w:rPr>
            </w:pPr>
            <w:r w:rsidRPr="00CF7194">
              <w:rPr>
                <w:rFonts w:ascii="Arial" w:hAnsi="Arial" w:cs="Arial"/>
                <w:sz w:val="22"/>
                <w:szCs w:val="22"/>
                <w:lang w:eastAsia="en-CA"/>
              </w:rPr>
              <w:t>Installing local and shared printers</w:t>
            </w:r>
          </w:p>
          <w:p w:rsidR="00CF7194" w:rsidRPr="00CF7194" w:rsidRDefault="00CF7194" w:rsidP="00CF7194">
            <w:pPr>
              <w:rPr>
                <w:rFonts w:ascii="Arial" w:hAnsi="Arial" w:cs="Arial"/>
                <w:sz w:val="22"/>
                <w:szCs w:val="22"/>
                <w:lang w:eastAsia="en-CA"/>
              </w:rPr>
            </w:pPr>
            <w:r w:rsidRPr="00CF7194">
              <w:rPr>
                <w:rFonts w:ascii="Arial" w:hAnsi="Arial" w:cs="Arial"/>
                <w:sz w:val="22"/>
                <w:szCs w:val="22"/>
                <w:lang w:eastAsia="en-CA"/>
              </w:rPr>
              <w:t>Configure printer properties</w:t>
            </w:r>
          </w:p>
          <w:p w:rsidR="00796A1E" w:rsidRPr="00A136CE" w:rsidRDefault="00CF7194" w:rsidP="00CF7194">
            <w:pPr>
              <w:rPr>
                <w:rFonts w:ascii="Arial" w:hAnsi="Arial" w:cs="Arial"/>
                <w:sz w:val="22"/>
                <w:szCs w:val="22"/>
                <w:lang w:eastAsia="en-CA"/>
              </w:rPr>
            </w:pPr>
            <w:r w:rsidRPr="00CF7194">
              <w:rPr>
                <w:rFonts w:ascii="Arial" w:hAnsi="Arial" w:cs="Arial"/>
                <w:sz w:val="22"/>
                <w:szCs w:val="22"/>
                <w:lang w:eastAsia="en-CA"/>
              </w:rPr>
              <w:t>Troubleshooting common printing problems</w:t>
            </w:r>
          </w:p>
        </w:tc>
        <w:tc>
          <w:tcPr>
            <w:tcW w:w="1468" w:type="dxa"/>
            <w:tcBorders>
              <w:top w:val="outset" w:sz="6" w:space="0" w:color="auto"/>
              <w:left w:val="outset" w:sz="6" w:space="0" w:color="auto"/>
              <w:bottom w:val="outset" w:sz="6" w:space="0" w:color="auto"/>
              <w:right w:val="outset" w:sz="6" w:space="0" w:color="auto"/>
            </w:tcBorders>
            <w:shd w:val="clear" w:color="auto" w:fill="FFFFFF"/>
          </w:tcPr>
          <w:p w:rsidR="00796A1E" w:rsidRPr="00A136CE" w:rsidRDefault="00B7165F" w:rsidP="00B7165F">
            <w:pPr>
              <w:jc w:val="center"/>
              <w:rPr>
                <w:rFonts w:ascii="Arial" w:hAnsi="Arial" w:cs="Arial"/>
                <w:sz w:val="22"/>
                <w:szCs w:val="22"/>
                <w:lang w:eastAsia="en-CA"/>
              </w:rPr>
            </w:pPr>
            <w:r>
              <w:rPr>
                <w:rFonts w:ascii="Arial" w:hAnsi="Arial" w:cs="Arial"/>
                <w:sz w:val="22"/>
                <w:szCs w:val="22"/>
                <w:lang w:eastAsia="en-CA"/>
              </w:rPr>
              <w:t>Ch.6</w:t>
            </w:r>
          </w:p>
        </w:tc>
      </w:tr>
      <w:tr w:rsidR="007C611C" w:rsidRPr="00E51FBA" w:rsidTr="00CF7194">
        <w:trPr>
          <w:tblCellSpacing w:w="0" w:type="dxa"/>
        </w:trPr>
        <w:tc>
          <w:tcPr>
            <w:tcW w:w="605" w:type="dxa"/>
            <w:tcBorders>
              <w:top w:val="outset" w:sz="6" w:space="0" w:color="auto"/>
              <w:left w:val="outset" w:sz="6" w:space="0" w:color="auto"/>
              <w:bottom w:val="outset" w:sz="6" w:space="0" w:color="auto"/>
              <w:right w:val="outset" w:sz="6" w:space="0" w:color="auto"/>
            </w:tcBorders>
            <w:shd w:val="clear" w:color="auto" w:fill="FFFFFF"/>
            <w:hideMark/>
          </w:tcPr>
          <w:p w:rsidR="007C611C" w:rsidRPr="00A136CE" w:rsidRDefault="007C611C" w:rsidP="00715B99">
            <w:pPr>
              <w:jc w:val="center"/>
              <w:rPr>
                <w:rFonts w:ascii="Arial" w:hAnsi="Arial" w:cs="Arial"/>
                <w:sz w:val="22"/>
                <w:szCs w:val="22"/>
                <w:lang w:eastAsia="en-CA"/>
              </w:rPr>
            </w:pPr>
            <w:r w:rsidRPr="00A136CE">
              <w:rPr>
                <w:rFonts w:ascii="Arial" w:hAnsi="Arial" w:cs="Arial"/>
                <w:sz w:val="22"/>
                <w:szCs w:val="22"/>
                <w:lang w:eastAsia="en-CA"/>
              </w:rPr>
              <w:t>7</w:t>
            </w:r>
          </w:p>
        </w:tc>
        <w:tc>
          <w:tcPr>
            <w:tcW w:w="2104" w:type="dxa"/>
            <w:tcBorders>
              <w:top w:val="outset" w:sz="6" w:space="0" w:color="auto"/>
              <w:left w:val="outset" w:sz="6" w:space="0" w:color="auto"/>
              <w:bottom w:val="outset" w:sz="6" w:space="0" w:color="auto"/>
              <w:right w:val="outset" w:sz="6" w:space="0" w:color="auto"/>
            </w:tcBorders>
            <w:shd w:val="clear" w:color="auto" w:fill="FFFFFF"/>
          </w:tcPr>
          <w:p w:rsidR="007C611C" w:rsidRPr="00A136CE" w:rsidRDefault="007C611C" w:rsidP="002963A7">
            <w:pPr>
              <w:jc w:val="both"/>
              <w:rPr>
                <w:rFonts w:ascii="Arial" w:hAnsi="Arial" w:cs="Arial"/>
                <w:sz w:val="22"/>
                <w:szCs w:val="22"/>
                <w:lang w:eastAsia="en-CA"/>
              </w:rPr>
            </w:pPr>
          </w:p>
        </w:tc>
        <w:tc>
          <w:tcPr>
            <w:tcW w:w="1134" w:type="dxa"/>
            <w:tcBorders>
              <w:top w:val="outset" w:sz="6" w:space="0" w:color="auto"/>
              <w:left w:val="outset" w:sz="6" w:space="0" w:color="auto"/>
              <w:bottom w:val="outset" w:sz="6" w:space="0" w:color="auto"/>
              <w:right w:val="outset" w:sz="6" w:space="0" w:color="auto"/>
            </w:tcBorders>
            <w:shd w:val="clear" w:color="auto" w:fill="FFFFFF"/>
          </w:tcPr>
          <w:p w:rsidR="007C611C" w:rsidRPr="007C611C" w:rsidRDefault="007C611C" w:rsidP="00715B99">
            <w:pPr>
              <w:jc w:val="center"/>
              <w:rPr>
                <w:rFonts w:ascii="Arial" w:hAnsi="Arial" w:cs="Arial"/>
                <w:sz w:val="22"/>
                <w:szCs w:val="22"/>
                <w:lang w:eastAsia="en-CA"/>
              </w:rPr>
            </w:pPr>
            <w:r w:rsidRPr="007C611C">
              <w:rPr>
                <w:rFonts w:ascii="Arial" w:hAnsi="Arial" w:cs="Arial"/>
                <w:sz w:val="22"/>
                <w:szCs w:val="22"/>
                <w:lang w:eastAsia="en-CA"/>
              </w:rPr>
              <w:t>7</w:t>
            </w:r>
          </w:p>
        </w:tc>
        <w:tc>
          <w:tcPr>
            <w:tcW w:w="4394" w:type="dxa"/>
            <w:tcBorders>
              <w:top w:val="outset" w:sz="6" w:space="0" w:color="auto"/>
              <w:left w:val="outset" w:sz="6" w:space="0" w:color="auto"/>
              <w:bottom w:val="outset" w:sz="6" w:space="0" w:color="auto"/>
              <w:right w:val="outset" w:sz="6" w:space="0" w:color="auto"/>
            </w:tcBorders>
            <w:shd w:val="clear" w:color="auto" w:fill="FFFFFF"/>
          </w:tcPr>
          <w:p w:rsidR="007C611C" w:rsidRPr="00A136CE" w:rsidRDefault="007C611C" w:rsidP="00DE62E5">
            <w:pPr>
              <w:rPr>
                <w:rFonts w:ascii="Arial" w:hAnsi="Arial" w:cs="Arial"/>
                <w:b/>
                <w:sz w:val="22"/>
                <w:szCs w:val="22"/>
                <w:lang w:eastAsia="en-CA"/>
              </w:rPr>
            </w:pPr>
            <w:r w:rsidRPr="007C611C">
              <w:rPr>
                <w:rFonts w:ascii="Arial" w:hAnsi="Arial" w:cs="Arial"/>
                <w:b/>
                <w:sz w:val="22"/>
                <w:szCs w:val="22"/>
                <w:lang w:eastAsia="en-CA"/>
              </w:rPr>
              <w:t>Mid-Term Exam</w:t>
            </w:r>
            <w:r>
              <w:rPr>
                <w:rFonts w:ascii="Arial" w:hAnsi="Arial" w:cs="Arial"/>
                <w:b/>
                <w:sz w:val="22"/>
                <w:szCs w:val="22"/>
                <w:lang w:eastAsia="en-CA"/>
              </w:rPr>
              <w:t>ination</w:t>
            </w:r>
          </w:p>
        </w:tc>
        <w:tc>
          <w:tcPr>
            <w:tcW w:w="1468" w:type="dxa"/>
            <w:tcBorders>
              <w:top w:val="outset" w:sz="6" w:space="0" w:color="auto"/>
              <w:left w:val="outset" w:sz="6" w:space="0" w:color="auto"/>
              <w:bottom w:val="outset" w:sz="6" w:space="0" w:color="auto"/>
              <w:right w:val="outset" w:sz="6" w:space="0" w:color="auto"/>
            </w:tcBorders>
            <w:shd w:val="clear" w:color="auto" w:fill="FFFFFF"/>
          </w:tcPr>
          <w:p w:rsidR="007C611C" w:rsidRPr="00A136CE" w:rsidRDefault="007C611C" w:rsidP="00B7165F">
            <w:pPr>
              <w:jc w:val="center"/>
              <w:rPr>
                <w:rFonts w:ascii="Arial" w:hAnsi="Arial" w:cs="Arial"/>
                <w:sz w:val="22"/>
                <w:szCs w:val="22"/>
                <w:lang w:eastAsia="en-CA"/>
              </w:rPr>
            </w:pPr>
          </w:p>
        </w:tc>
      </w:tr>
      <w:tr w:rsidR="00796A1E" w:rsidRPr="00E51FBA" w:rsidTr="007C611C">
        <w:trPr>
          <w:tblCellSpacing w:w="0" w:type="dxa"/>
        </w:trPr>
        <w:tc>
          <w:tcPr>
            <w:tcW w:w="605" w:type="dxa"/>
            <w:tcBorders>
              <w:top w:val="outset" w:sz="6" w:space="0" w:color="auto"/>
              <w:left w:val="outset" w:sz="6" w:space="0" w:color="auto"/>
              <w:bottom w:val="outset" w:sz="6" w:space="0" w:color="auto"/>
              <w:right w:val="outset" w:sz="6" w:space="0" w:color="auto"/>
            </w:tcBorders>
            <w:shd w:val="clear" w:color="auto" w:fill="FFFFFF"/>
            <w:hideMark/>
          </w:tcPr>
          <w:p w:rsidR="00796A1E" w:rsidRPr="00A136CE" w:rsidRDefault="00796A1E" w:rsidP="00715B99">
            <w:pPr>
              <w:jc w:val="center"/>
              <w:rPr>
                <w:rFonts w:ascii="Arial" w:hAnsi="Arial" w:cs="Arial"/>
                <w:sz w:val="22"/>
                <w:szCs w:val="22"/>
                <w:lang w:eastAsia="en-CA"/>
              </w:rPr>
            </w:pPr>
            <w:r w:rsidRPr="00A136CE">
              <w:rPr>
                <w:rFonts w:ascii="Arial" w:hAnsi="Arial" w:cs="Arial"/>
                <w:sz w:val="22"/>
                <w:szCs w:val="22"/>
                <w:lang w:eastAsia="en-CA"/>
              </w:rPr>
              <w:t>8</w:t>
            </w:r>
          </w:p>
        </w:tc>
        <w:tc>
          <w:tcPr>
            <w:tcW w:w="9100" w:type="dxa"/>
            <w:gridSpan w:val="4"/>
            <w:tcBorders>
              <w:top w:val="outset" w:sz="6" w:space="0" w:color="auto"/>
              <w:left w:val="outset" w:sz="6" w:space="0" w:color="auto"/>
              <w:bottom w:val="outset" w:sz="6" w:space="0" w:color="auto"/>
              <w:right w:val="outset" w:sz="6" w:space="0" w:color="auto"/>
            </w:tcBorders>
            <w:shd w:val="clear" w:color="auto" w:fill="FFFFFF"/>
            <w:hideMark/>
          </w:tcPr>
          <w:p w:rsidR="00796A1E" w:rsidRPr="00A136CE" w:rsidRDefault="00796A1E" w:rsidP="00B7165F">
            <w:pPr>
              <w:jc w:val="center"/>
              <w:rPr>
                <w:rFonts w:ascii="Arial" w:hAnsi="Arial" w:cs="Arial"/>
                <w:sz w:val="22"/>
                <w:szCs w:val="22"/>
                <w:lang w:eastAsia="en-CA"/>
              </w:rPr>
            </w:pPr>
            <w:r w:rsidRPr="00A136CE">
              <w:rPr>
                <w:rFonts w:ascii="Arial" w:hAnsi="Arial" w:cs="Arial"/>
                <w:i/>
                <w:iCs/>
                <w:sz w:val="22"/>
                <w:szCs w:val="22"/>
                <w:lang w:eastAsia="en-CA"/>
              </w:rPr>
              <w:t>I</w:t>
            </w:r>
            <w:r w:rsidR="00582883">
              <w:rPr>
                <w:rFonts w:ascii="Arial" w:hAnsi="Arial" w:cs="Arial"/>
                <w:i/>
                <w:iCs/>
                <w:sz w:val="22"/>
                <w:szCs w:val="22"/>
                <w:lang w:eastAsia="en-CA"/>
              </w:rPr>
              <w:t xml:space="preserve"> </w:t>
            </w:r>
            <w:r w:rsidRPr="00A136CE">
              <w:rPr>
                <w:rFonts w:ascii="Arial" w:hAnsi="Arial" w:cs="Arial"/>
                <w:i/>
                <w:iCs/>
                <w:sz w:val="22"/>
                <w:szCs w:val="22"/>
                <w:lang w:eastAsia="en-CA"/>
              </w:rPr>
              <w:t>N</w:t>
            </w:r>
            <w:r w:rsidR="00582883">
              <w:rPr>
                <w:rFonts w:ascii="Arial" w:hAnsi="Arial" w:cs="Arial"/>
                <w:i/>
                <w:iCs/>
                <w:sz w:val="22"/>
                <w:szCs w:val="22"/>
                <w:lang w:eastAsia="en-CA"/>
              </w:rPr>
              <w:t xml:space="preserve"> </w:t>
            </w:r>
            <w:r w:rsidRPr="00A136CE">
              <w:rPr>
                <w:rFonts w:ascii="Arial" w:hAnsi="Arial" w:cs="Arial"/>
                <w:i/>
                <w:iCs/>
                <w:sz w:val="22"/>
                <w:szCs w:val="22"/>
                <w:lang w:eastAsia="en-CA"/>
              </w:rPr>
              <w:t>T</w:t>
            </w:r>
            <w:r w:rsidR="00582883">
              <w:rPr>
                <w:rFonts w:ascii="Arial" w:hAnsi="Arial" w:cs="Arial"/>
                <w:i/>
                <w:iCs/>
                <w:sz w:val="22"/>
                <w:szCs w:val="22"/>
                <w:lang w:eastAsia="en-CA"/>
              </w:rPr>
              <w:t xml:space="preserve"> </w:t>
            </w:r>
            <w:r w:rsidRPr="00A136CE">
              <w:rPr>
                <w:rFonts w:ascii="Arial" w:hAnsi="Arial" w:cs="Arial"/>
                <w:i/>
                <w:iCs/>
                <w:sz w:val="22"/>
                <w:szCs w:val="22"/>
                <w:lang w:eastAsia="en-CA"/>
              </w:rPr>
              <w:t>E</w:t>
            </w:r>
            <w:r w:rsidR="00582883">
              <w:rPr>
                <w:rFonts w:ascii="Arial" w:hAnsi="Arial" w:cs="Arial"/>
                <w:i/>
                <w:iCs/>
                <w:sz w:val="22"/>
                <w:szCs w:val="22"/>
                <w:lang w:eastAsia="en-CA"/>
              </w:rPr>
              <w:t xml:space="preserve"> </w:t>
            </w:r>
            <w:r w:rsidRPr="00A136CE">
              <w:rPr>
                <w:rFonts w:ascii="Arial" w:hAnsi="Arial" w:cs="Arial"/>
                <w:i/>
                <w:iCs/>
                <w:sz w:val="22"/>
                <w:szCs w:val="22"/>
                <w:lang w:eastAsia="en-CA"/>
              </w:rPr>
              <w:t>R</w:t>
            </w:r>
            <w:r w:rsidR="00582883">
              <w:rPr>
                <w:rFonts w:ascii="Arial" w:hAnsi="Arial" w:cs="Arial"/>
                <w:i/>
                <w:iCs/>
                <w:sz w:val="22"/>
                <w:szCs w:val="22"/>
                <w:lang w:eastAsia="en-CA"/>
              </w:rPr>
              <w:t xml:space="preserve"> </w:t>
            </w:r>
            <w:r w:rsidRPr="00A136CE">
              <w:rPr>
                <w:rFonts w:ascii="Arial" w:hAnsi="Arial" w:cs="Arial"/>
                <w:i/>
                <w:iCs/>
                <w:sz w:val="22"/>
                <w:szCs w:val="22"/>
                <w:lang w:eastAsia="en-CA"/>
              </w:rPr>
              <w:t>S</w:t>
            </w:r>
            <w:r w:rsidR="00582883">
              <w:rPr>
                <w:rFonts w:ascii="Arial" w:hAnsi="Arial" w:cs="Arial"/>
                <w:i/>
                <w:iCs/>
                <w:sz w:val="22"/>
                <w:szCs w:val="22"/>
                <w:lang w:eastAsia="en-CA"/>
              </w:rPr>
              <w:t xml:space="preserve"> </w:t>
            </w:r>
            <w:r w:rsidRPr="00A136CE">
              <w:rPr>
                <w:rFonts w:ascii="Arial" w:hAnsi="Arial" w:cs="Arial"/>
                <w:i/>
                <w:iCs/>
                <w:sz w:val="22"/>
                <w:szCs w:val="22"/>
                <w:lang w:eastAsia="en-CA"/>
              </w:rPr>
              <w:t>E</w:t>
            </w:r>
            <w:r w:rsidR="00582883">
              <w:rPr>
                <w:rFonts w:ascii="Arial" w:hAnsi="Arial" w:cs="Arial"/>
                <w:i/>
                <w:iCs/>
                <w:sz w:val="22"/>
                <w:szCs w:val="22"/>
                <w:lang w:eastAsia="en-CA"/>
              </w:rPr>
              <w:t xml:space="preserve"> </w:t>
            </w:r>
            <w:r w:rsidRPr="00A136CE">
              <w:rPr>
                <w:rFonts w:ascii="Arial" w:hAnsi="Arial" w:cs="Arial"/>
                <w:i/>
                <w:iCs/>
                <w:sz w:val="22"/>
                <w:szCs w:val="22"/>
                <w:lang w:eastAsia="en-CA"/>
              </w:rPr>
              <w:t>S</w:t>
            </w:r>
            <w:r w:rsidR="00582883">
              <w:rPr>
                <w:rFonts w:ascii="Arial" w:hAnsi="Arial" w:cs="Arial"/>
                <w:i/>
                <w:iCs/>
                <w:sz w:val="22"/>
                <w:szCs w:val="22"/>
                <w:lang w:eastAsia="en-CA"/>
              </w:rPr>
              <w:t xml:space="preserve"> </w:t>
            </w:r>
            <w:proofErr w:type="spellStart"/>
            <w:r w:rsidRPr="00A136CE">
              <w:rPr>
                <w:rFonts w:ascii="Arial" w:hAnsi="Arial" w:cs="Arial"/>
                <w:i/>
                <w:iCs/>
                <w:sz w:val="22"/>
                <w:szCs w:val="22"/>
                <w:lang w:eastAsia="en-CA"/>
              </w:rPr>
              <w:t>S</w:t>
            </w:r>
            <w:proofErr w:type="spellEnd"/>
            <w:r w:rsidR="00582883">
              <w:rPr>
                <w:rFonts w:ascii="Arial" w:hAnsi="Arial" w:cs="Arial"/>
                <w:i/>
                <w:iCs/>
                <w:sz w:val="22"/>
                <w:szCs w:val="22"/>
                <w:lang w:eastAsia="en-CA"/>
              </w:rPr>
              <w:t xml:space="preserve"> </w:t>
            </w:r>
            <w:r w:rsidRPr="00A136CE">
              <w:rPr>
                <w:rFonts w:ascii="Arial" w:hAnsi="Arial" w:cs="Arial"/>
                <w:i/>
                <w:iCs/>
                <w:sz w:val="22"/>
                <w:szCs w:val="22"/>
                <w:lang w:eastAsia="en-CA"/>
              </w:rPr>
              <w:t>I</w:t>
            </w:r>
            <w:r w:rsidR="00582883">
              <w:rPr>
                <w:rFonts w:ascii="Arial" w:hAnsi="Arial" w:cs="Arial"/>
                <w:i/>
                <w:iCs/>
                <w:sz w:val="22"/>
                <w:szCs w:val="22"/>
                <w:lang w:eastAsia="en-CA"/>
              </w:rPr>
              <w:t xml:space="preserve"> </w:t>
            </w:r>
            <w:r w:rsidRPr="00A136CE">
              <w:rPr>
                <w:rFonts w:ascii="Arial" w:hAnsi="Arial" w:cs="Arial"/>
                <w:i/>
                <w:iCs/>
                <w:sz w:val="22"/>
                <w:szCs w:val="22"/>
                <w:lang w:eastAsia="en-CA"/>
              </w:rPr>
              <w:t>O</w:t>
            </w:r>
            <w:r w:rsidR="00582883">
              <w:rPr>
                <w:rFonts w:ascii="Arial" w:hAnsi="Arial" w:cs="Arial"/>
                <w:i/>
                <w:iCs/>
                <w:sz w:val="22"/>
                <w:szCs w:val="22"/>
                <w:lang w:eastAsia="en-CA"/>
              </w:rPr>
              <w:t xml:space="preserve"> </w:t>
            </w:r>
            <w:r w:rsidRPr="00A136CE">
              <w:rPr>
                <w:rFonts w:ascii="Arial" w:hAnsi="Arial" w:cs="Arial"/>
                <w:i/>
                <w:iCs/>
                <w:sz w:val="22"/>
                <w:szCs w:val="22"/>
                <w:lang w:eastAsia="en-CA"/>
              </w:rPr>
              <w:t>N          W</w:t>
            </w:r>
            <w:r w:rsidR="00582883">
              <w:rPr>
                <w:rFonts w:ascii="Arial" w:hAnsi="Arial" w:cs="Arial"/>
                <w:i/>
                <w:iCs/>
                <w:sz w:val="22"/>
                <w:szCs w:val="22"/>
                <w:lang w:eastAsia="en-CA"/>
              </w:rPr>
              <w:t xml:space="preserve"> </w:t>
            </w:r>
            <w:r w:rsidRPr="00A136CE">
              <w:rPr>
                <w:rFonts w:ascii="Arial" w:hAnsi="Arial" w:cs="Arial"/>
                <w:i/>
                <w:iCs/>
                <w:sz w:val="22"/>
                <w:szCs w:val="22"/>
                <w:lang w:eastAsia="en-CA"/>
              </w:rPr>
              <w:t>E</w:t>
            </w:r>
            <w:r w:rsidR="00582883">
              <w:rPr>
                <w:rFonts w:ascii="Arial" w:hAnsi="Arial" w:cs="Arial"/>
                <w:i/>
                <w:iCs/>
                <w:sz w:val="22"/>
                <w:szCs w:val="22"/>
                <w:lang w:eastAsia="en-CA"/>
              </w:rPr>
              <w:t xml:space="preserve"> </w:t>
            </w:r>
            <w:proofErr w:type="spellStart"/>
            <w:r w:rsidRPr="00A136CE">
              <w:rPr>
                <w:rFonts w:ascii="Arial" w:hAnsi="Arial" w:cs="Arial"/>
                <w:i/>
                <w:iCs/>
                <w:sz w:val="22"/>
                <w:szCs w:val="22"/>
                <w:lang w:eastAsia="en-CA"/>
              </w:rPr>
              <w:t>E</w:t>
            </w:r>
            <w:proofErr w:type="spellEnd"/>
            <w:r w:rsidR="00582883">
              <w:rPr>
                <w:rFonts w:ascii="Arial" w:hAnsi="Arial" w:cs="Arial"/>
                <w:i/>
                <w:iCs/>
                <w:sz w:val="22"/>
                <w:szCs w:val="22"/>
                <w:lang w:eastAsia="en-CA"/>
              </w:rPr>
              <w:t xml:space="preserve"> </w:t>
            </w:r>
            <w:r w:rsidRPr="00A136CE">
              <w:rPr>
                <w:rFonts w:ascii="Arial" w:hAnsi="Arial" w:cs="Arial"/>
                <w:i/>
                <w:iCs/>
                <w:sz w:val="22"/>
                <w:szCs w:val="22"/>
                <w:lang w:eastAsia="en-CA"/>
              </w:rPr>
              <w:t>K</w:t>
            </w:r>
          </w:p>
        </w:tc>
      </w:tr>
      <w:tr w:rsidR="00796A1E" w:rsidRPr="00E51FBA" w:rsidTr="00CF7194">
        <w:trPr>
          <w:tblCellSpacing w:w="0" w:type="dxa"/>
        </w:trPr>
        <w:tc>
          <w:tcPr>
            <w:tcW w:w="605" w:type="dxa"/>
            <w:tcBorders>
              <w:top w:val="outset" w:sz="6" w:space="0" w:color="auto"/>
              <w:left w:val="outset" w:sz="6" w:space="0" w:color="auto"/>
              <w:bottom w:val="outset" w:sz="6" w:space="0" w:color="auto"/>
              <w:right w:val="outset" w:sz="6" w:space="0" w:color="auto"/>
            </w:tcBorders>
            <w:shd w:val="clear" w:color="auto" w:fill="FFFFFF"/>
            <w:hideMark/>
          </w:tcPr>
          <w:p w:rsidR="00796A1E" w:rsidRPr="00A136CE" w:rsidRDefault="00796A1E" w:rsidP="00715B99">
            <w:pPr>
              <w:jc w:val="center"/>
              <w:rPr>
                <w:rFonts w:ascii="Arial" w:hAnsi="Arial" w:cs="Arial"/>
                <w:sz w:val="22"/>
                <w:szCs w:val="22"/>
                <w:lang w:eastAsia="en-CA"/>
              </w:rPr>
            </w:pPr>
            <w:r w:rsidRPr="00A136CE">
              <w:rPr>
                <w:rFonts w:ascii="Arial" w:hAnsi="Arial" w:cs="Arial"/>
                <w:sz w:val="22"/>
                <w:szCs w:val="22"/>
                <w:lang w:eastAsia="en-CA"/>
              </w:rPr>
              <w:t>9</w:t>
            </w:r>
          </w:p>
        </w:tc>
        <w:tc>
          <w:tcPr>
            <w:tcW w:w="2104" w:type="dxa"/>
            <w:tcBorders>
              <w:top w:val="outset" w:sz="6" w:space="0" w:color="auto"/>
              <w:left w:val="outset" w:sz="6" w:space="0" w:color="auto"/>
              <w:bottom w:val="outset" w:sz="6" w:space="0" w:color="auto"/>
              <w:right w:val="outset" w:sz="6" w:space="0" w:color="auto"/>
            </w:tcBorders>
            <w:shd w:val="clear" w:color="auto" w:fill="FFFFFF"/>
          </w:tcPr>
          <w:p w:rsidR="00796A1E" w:rsidRPr="00A136CE" w:rsidRDefault="007C611C" w:rsidP="00715B99">
            <w:pPr>
              <w:rPr>
                <w:rFonts w:ascii="Arial" w:hAnsi="Arial" w:cs="Arial"/>
                <w:sz w:val="22"/>
                <w:szCs w:val="22"/>
                <w:lang w:eastAsia="en-CA"/>
              </w:rPr>
            </w:pPr>
            <w:r w:rsidRPr="007C611C">
              <w:rPr>
                <w:rFonts w:ascii="Arial" w:hAnsi="Arial" w:cs="Arial"/>
                <w:sz w:val="22"/>
                <w:szCs w:val="22"/>
                <w:lang w:eastAsia="en-CA"/>
              </w:rPr>
              <w:t>Managing data storage</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tcPr>
          <w:p w:rsidR="00796A1E" w:rsidRPr="00A136CE" w:rsidRDefault="007C611C" w:rsidP="00715B99">
            <w:pPr>
              <w:jc w:val="center"/>
              <w:rPr>
                <w:rFonts w:ascii="Arial" w:hAnsi="Arial" w:cs="Arial"/>
                <w:sz w:val="22"/>
                <w:szCs w:val="22"/>
                <w:lang w:eastAsia="en-CA"/>
              </w:rPr>
            </w:pPr>
            <w:r>
              <w:rPr>
                <w:rFonts w:ascii="Arial" w:hAnsi="Arial" w:cs="Arial"/>
                <w:sz w:val="22"/>
                <w:szCs w:val="22"/>
                <w:lang w:eastAsia="en-CA"/>
              </w:rPr>
              <w:t>6, 8</w:t>
            </w:r>
          </w:p>
        </w:tc>
        <w:tc>
          <w:tcPr>
            <w:tcW w:w="4394" w:type="dxa"/>
            <w:tcBorders>
              <w:top w:val="outset" w:sz="6" w:space="0" w:color="auto"/>
              <w:left w:val="outset" w:sz="6" w:space="0" w:color="auto"/>
              <w:bottom w:val="outset" w:sz="6" w:space="0" w:color="auto"/>
              <w:right w:val="outset" w:sz="6" w:space="0" w:color="auto"/>
            </w:tcBorders>
            <w:shd w:val="clear" w:color="auto" w:fill="FFFFFF"/>
          </w:tcPr>
          <w:p w:rsidR="00222623" w:rsidRPr="00222623" w:rsidRDefault="00222623" w:rsidP="00222623">
            <w:pPr>
              <w:rPr>
                <w:rFonts w:ascii="Arial" w:hAnsi="Arial" w:cs="Arial"/>
                <w:sz w:val="22"/>
                <w:szCs w:val="22"/>
                <w:lang w:eastAsia="en-CA"/>
              </w:rPr>
            </w:pPr>
            <w:r w:rsidRPr="00222623">
              <w:rPr>
                <w:rFonts w:ascii="Arial" w:hAnsi="Arial" w:cs="Arial"/>
                <w:sz w:val="22"/>
                <w:szCs w:val="22"/>
                <w:lang w:eastAsia="en-CA"/>
              </w:rPr>
              <w:t xml:space="preserve">Windows server </w:t>
            </w:r>
            <w:r w:rsidR="0071203E">
              <w:rPr>
                <w:rFonts w:ascii="Arial" w:hAnsi="Arial" w:cs="Arial"/>
                <w:sz w:val="22"/>
                <w:szCs w:val="22"/>
                <w:lang w:eastAsia="en-CA"/>
              </w:rPr>
              <w:t>2016</w:t>
            </w:r>
            <w:r w:rsidRPr="00222623">
              <w:rPr>
                <w:rFonts w:ascii="Arial" w:hAnsi="Arial" w:cs="Arial"/>
                <w:sz w:val="22"/>
                <w:szCs w:val="22"/>
                <w:lang w:eastAsia="en-CA"/>
              </w:rPr>
              <w:t xml:space="preserve"> storage options</w:t>
            </w:r>
          </w:p>
          <w:p w:rsidR="00222623" w:rsidRPr="00222623" w:rsidRDefault="00222623" w:rsidP="00222623">
            <w:pPr>
              <w:rPr>
                <w:rFonts w:ascii="Arial" w:hAnsi="Arial" w:cs="Arial"/>
                <w:sz w:val="22"/>
                <w:szCs w:val="22"/>
                <w:lang w:eastAsia="en-CA"/>
              </w:rPr>
            </w:pPr>
            <w:r w:rsidRPr="00222623">
              <w:rPr>
                <w:rFonts w:ascii="Arial" w:hAnsi="Arial" w:cs="Arial"/>
                <w:sz w:val="22"/>
                <w:szCs w:val="22"/>
                <w:lang w:eastAsia="en-CA"/>
              </w:rPr>
              <w:t>Disk management</w:t>
            </w:r>
          </w:p>
          <w:p w:rsidR="00222623" w:rsidRPr="00222623" w:rsidRDefault="00222623" w:rsidP="00222623">
            <w:pPr>
              <w:rPr>
                <w:rFonts w:ascii="Arial" w:hAnsi="Arial" w:cs="Arial"/>
                <w:sz w:val="22"/>
                <w:szCs w:val="22"/>
                <w:lang w:eastAsia="en-CA"/>
              </w:rPr>
            </w:pPr>
            <w:r w:rsidRPr="00222623">
              <w:rPr>
                <w:rFonts w:ascii="Arial" w:hAnsi="Arial" w:cs="Arial"/>
                <w:sz w:val="22"/>
                <w:szCs w:val="22"/>
                <w:lang w:eastAsia="en-CA"/>
              </w:rPr>
              <w:t>Introduction to fault tolerance</w:t>
            </w:r>
          </w:p>
          <w:p w:rsidR="00222623" w:rsidRPr="00222623" w:rsidRDefault="00222623" w:rsidP="00222623">
            <w:pPr>
              <w:rPr>
                <w:rFonts w:ascii="Arial" w:hAnsi="Arial" w:cs="Arial"/>
                <w:sz w:val="22"/>
                <w:szCs w:val="22"/>
                <w:lang w:eastAsia="en-CA"/>
              </w:rPr>
            </w:pPr>
            <w:r w:rsidRPr="00222623">
              <w:rPr>
                <w:rFonts w:ascii="Arial" w:hAnsi="Arial" w:cs="Arial"/>
                <w:sz w:val="22"/>
                <w:szCs w:val="22"/>
                <w:lang w:eastAsia="en-CA"/>
              </w:rPr>
              <w:t xml:space="preserve">Windows server </w:t>
            </w:r>
            <w:r w:rsidR="0071203E">
              <w:rPr>
                <w:rFonts w:ascii="Arial" w:hAnsi="Arial" w:cs="Arial"/>
                <w:sz w:val="22"/>
                <w:szCs w:val="22"/>
                <w:lang w:eastAsia="en-CA"/>
              </w:rPr>
              <w:t>2016</w:t>
            </w:r>
            <w:r w:rsidRPr="00222623">
              <w:rPr>
                <w:rFonts w:ascii="Arial" w:hAnsi="Arial" w:cs="Arial"/>
                <w:sz w:val="22"/>
                <w:szCs w:val="22"/>
                <w:lang w:eastAsia="en-CA"/>
              </w:rPr>
              <w:t xml:space="preserve"> storage enhancements</w:t>
            </w:r>
          </w:p>
          <w:p w:rsidR="00796A1E" w:rsidRDefault="00222623" w:rsidP="00222623">
            <w:pPr>
              <w:rPr>
                <w:rFonts w:ascii="Arial" w:hAnsi="Arial" w:cs="Arial"/>
                <w:sz w:val="22"/>
                <w:szCs w:val="22"/>
                <w:lang w:eastAsia="en-CA"/>
              </w:rPr>
            </w:pPr>
            <w:r w:rsidRPr="00222623">
              <w:rPr>
                <w:rFonts w:ascii="Arial" w:hAnsi="Arial" w:cs="Arial"/>
                <w:sz w:val="22"/>
                <w:szCs w:val="22"/>
                <w:lang w:eastAsia="en-CA"/>
              </w:rPr>
              <w:t>Disk backup</w:t>
            </w:r>
          </w:p>
          <w:p w:rsidR="00FA72E6" w:rsidRPr="00FA72E6" w:rsidRDefault="00FA72E6" w:rsidP="00222623">
            <w:pPr>
              <w:rPr>
                <w:rFonts w:ascii="Arial" w:hAnsi="Arial" w:cs="Arial"/>
                <w:b/>
                <w:sz w:val="22"/>
                <w:szCs w:val="22"/>
                <w:lang w:eastAsia="en-CA"/>
              </w:rPr>
            </w:pPr>
            <w:r w:rsidRPr="00FA72E6">
              <w:rPr>
                <w:rFonts w:ascii="Arial" w:hAnsi="Arial" w:cs="Arial"/>
                <w:b/>
                <w:sz w:val="22"/>
                <w:szCs w:val="22"/>
                <w:lang w:eastAsia="en-CA"/>
              </w:rPr>
              <w:t>Quiz 2/</w:t>
            </w:r>
            <w:r w:rsidR="003D3FFC">
              <w:rPr>
                <w:rFonts w:ascii="Arial" w:hAnsi="Arial" w:cs="Arial"/>
                <w:b/>
                <w:sz w:val="22"/>
                <w:szCs w:val="22"/>
                <w:lang w:eastAsia="en-CA"/>
              </w:rPr>
              <w:t>2</w:t>
            </w:r>
          </w:p>
        </w:tc>
        <w:tc>
          <w:tcPr>
            <w:tcW w:w="1468" w:type="dxa"/>
            <w:tcBorders>
              <w:top w:val="outset" w:sz="6" w:space="0" w:color="auto"/>
              <w:left w:val="outset" w:sz="6" w:space="0" w:color="auto"/>
              <w:bottom w:val="outset" w:sz="6" w:space="0" w:color="auto"/>
              <w:right w:val="outset" w:sz="6" w:space="0" w:color="auto"/>
            </w:tcBorders>
            <w:shd w:val="clear" w:color="auto" w:fill="FFFFFF"/>
          </w:tcPr>
          <w:p w:rsidR="00796A1E" w:rsidRPr="00A136CE" w:rsidRDefault="00B7165F" w:rsidP="00B7165F">
            <w:pPr>
              <w:jc w:val="center"/>
              <w:rPr>
                <w:rFonts w:ascii="Arial" w:hAnsi="Arial" w:cs="Arial"/>
                <w:sz w:val="22"/>
                <w:szCs w:val="22"/>
                <w:lang w:eastAsia="en-CA"/>
              </w:rPr>
            </w:pPr>
            <w:r>
              <w:rPr>
                <w:rFonts w:ascii="Arial" w:hAnsi="Arial" w:cs="Arial"/>
                <w:sz w:val="22"/>
                <w:szCs w:val="22"/>
                <w:lang w:eastAsia="en-CA"/>
              </w:rPr>
              <w:t>Ch.7</w:t>
            </w:r>
          </w:p>
        </w:tc>
      </w:tr>
      <w:tr w:rsidR="00796A1E" w:rsidRPr="00E51FBA" w:rsidTr="00CF7194">
        <w:trPr>
          <w:tblCellSpacing w:w="0" w:type="dxa"/>
        </w:trPr>
        <w:tc>
          <w:tcPr>
            <w:tcW w:w="605" w:type="dxa"/>
            <w:tcBorders>
              <w:top w:val="outset" w:sz="6" w:space="0" w:color="auto"/>
              <w:left w:val="outset" w:sz="6" w:space="0" w:color="auto"/>
              <w:bottom w:val="outset" w:sz="6" w:space="0" w:color="auto"/>
              <w:right w:val="outset" w:sz="6" w:space="0" w:color="auto"/>
            </w:tcBorders>
            <w:shd w:val="clear" w:color="auto" w:fill="FFFFFF"/>
            <w:hideMark/>
          </w:tcPr>
          <w:p w:rsidR="00796A1E" w:rsidRPr="00A136CE" w:rsidRDefault="00796A1E" w:rsidP="00715B99">
            <w:pPr>
              <w:jc w:val="center"/>
              <w:rPr>
                <w:rFonts w:ascii="Arial" w:hAnsi="Arial" w:cs="Arial"/>
                <w:sz w:val="22"/>
                <w:szCs w:val="22"/>
                <w:lang w:eastAsia="en-CA"/>
              </w:rPr>
            </w:pPr>
            <w:r w:rsidRPr="00A136CE">
              <w:rPr>
                <w:rFonts w:ascii="Arial" w:hAnsi="Arial" w:cs="Arial"/>
                <w:sz w:val="22"/>
                <w:szCs w:val="22"/>
                <w:lang w:eastAsia="en-CA"/>
              </w:rPr>
              <w:t>10</w:t>
            </w:r>
          </w:p>
        </w:tc>
        <w:tc>
          <w:tcPr>
            <w:tcW w:w="2104" w:type="dxa"/>
            <w:tcBorders>
              <w:top w:val="outset" w:sz="6" w:space="0" w:color="auto"/>
              <w:left w:val="outset" w:sz="6" w:space="0" w:color="auto"/>
              <w:bottom w:val="outset" w:sz="6" w:space="0" w:color="auto"/>
              <w:right w:val="outset" w:sz="6" w:space="0" w:color="auto"/>
            </w:tcBorders>
            <w:shd w:val="clear" w:color="auto" w:fill="FFFFFF"/>
          </w:tcPr>
          <w:p w:rsidR="00796A1E" w:rsidRPr="00A136CE" w:rsidRDefault="007C611C" w:rsidP="00715B99">
            <w:pPr>
              <w:rPr>
                <w:rFonts w:ascii="Arial" w:hAnsi="Arial" w:cs="Arial"/>
                <w:sz w:val="22"/>
                <w:szCs w:val="22"/>
                <w:lang w:eastAsia="en-CA"/>
              </w:rPr>
            </w:pPr>
            <w:r w:rsidRPr="007C611C">
              <w:rPr>
                <w:rFonts w:ascii="Arial" w:hAnsi="Arial" w:cs="Arial"/>
                <w:sz w:val="22"/>
                <w:szCs w:val="22"/>
                <w:lang w:eastAsia="en-CA"/>
              </w:rPr>
              <w:t xml:space="preserve">Server </w:t>
            </w:r>
            <w:r w:rsidR="0071203E">
              <w:rPr>
                <w:rFonts w:ascii="Arial" w:hAnsi="Arial" w:cs="Arial"/>
                <w:sz w:val="22"/>
                <w:szCs w:val="22"/>
                <w:lang w:eastAsia="en-CA"/>
              </w:rPr>
              <w:t>2016</w:t>
            </w:r>
            <w:r w:rsidRPr="007C611C">
              <w:rPr>
                <w:rFonts w:ascii="Arial" w:hAnsi="Arial" w:cs="Arial"/>
                <w:sz w:val="22"/>
                <w:szCs w:val="22"/>
                <w:lang w:eastAsia="en-CA"/>
              </w:rPr>
              <w:t xml:space="preserve"> network services</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tcPr>
          <w:p w:rsidR="00796A1E" w:rsidRPr="00A136CE" w:rsidRDefault="007C611C" w:rsidP="00715B99">
            <w:pPr>
              <w:jc w:val="center"/>
              <w:rPr>
                <w:rFonts w:ascii="Arial" w:hAnsi="Arial" w:cs="Arial"/>
                <w:sz w:val="22"/>
                <w:szCs w:val="22"/>
                <w:lang w:eastAsia="en-CA"/>
              </w:rPr>
            </w:pPr>
            <w:r>
              <w:rPr>
                <w:rFonts w:ascii="Arial" w:hAnsi="Arial" w:cs="Arial"/>
                <w:sz w:val="22"/>
                <w:szCs w:val="22"/>
                <w:lang w:eastAsia="en-CA"/>
              </w:rPr>
              <w:t>4, 5, 8</w:t>
            </w:r>
          </w:p>
        </w:tc>
        <w:tc>
          <w:tcPr>
            <w:tcW w:w="4394" w:type="dxa"/>
            <w:tcBorders>
              <w:top w:val="outset" w:sz="6" w:space="0" w:color="auto"/>
              <w:left w:val="outset" w:sz="6" w:space="0" w:color="auto"/>
              <w:bottom w:val="outset" w:sz="6" w:space="0" w:color="auto"/>
              <w:right w:val="outset" w:sz="6" w:space="0" w:color="auto"/>
            </w:tcBorders>
            <w:shd w:val="clear" w:color="auto" w:fill="FFFFFF"/>
          </w:tcPr>
          <w:p w:rsidR="00222623" w:rsidRPr="00222623" w:rsidRDefault="00222623" w:rsidP="00222623">
            <w:pPr>
              <w:rPr>
                <w:rFonts w:ascii="Arial" w:hAnsi="Arial" w:cs="Arial"/>
                <w:sz w:val="22"/>
                <w:szCs w:val="22"/>
                <w:lang w:eastAsia="en-CA"/>
              </w:rPr>
            </w:pPr>
            <w:r w:rsidRPr="00222623">
              <w:rPr>
                <w:rFonts w:ascii="Arial" w:hAnsi="Arial" w:cs="Arial"/>
                <w:sz w:val="22"/>
                <w:szCs w:val="22"/>
                <w:lang w:eastAsia="en-CA"/>
              </w:rPr>
              <w:t>Implementation of Microsoft DNS</w:t>
            </w:r>
          </w:p>
          <w:p w:rsidR="00222623" w:rsidRPr="00222623" w:rsidRDefault="00222623" w:rsidP="00222623">
            <w:pPr>
              <w:rPr>
                <w:rFonts w:ascii="Arial" w:hAnsi="Arial" w:cs="Arial"/>
                <w:sz w:val="22"/>
                <w:szCs w:val="22"/>
                <w:lang w:eastAsia="en-CA"/>
              </w:rPr>
            </w:pPr>
            <w:r w:rsidRPr="00222623">
              <w:rPr>
                <w:rFonts w:ascii="Arial" w:hAnsi="Arial" w:cs="Arial"/>
                <w:sz w:val="22"/>
                <w:szCs w:val="22"/>
                <w:lang w:eastAsia="en-CA"/>
              </w:rPr>
              <w:t>Implementation of Microsoft WINS</w:t>
            </w:r>
          </w:p>
          <w:p w:rsidR="00222623" w:rsidRPr="00222623" w:rsidRDefault="00222623" w:rsidP="00222623">
            <w:pPr>
              <w:rPr>
                <w:rFonts w:ascii="Arial" w:hAnsi="Arial" w:cs="Arial"/>
                <w:sz w:val="22"/>
                <w:szCs w:val="22"/>
                <w:lang w:eastAsia="en-CA"/>
              </w:rPr>
            </w:pPr>
            <w:r w:rsidRPr="00222623">
              <w:rPr>
                <w:rFonts w:ascii="Arial" w:hAnsi="Arial" w:cs="Arial"/>
                <w:sz w:val="22"/>
                <w:szCs w:val="22"/>
                <w:lang w:eastAsia="en-CA"/>
              </w:rPr>
              <w:t>Implementation of Microsoft DHCP</w:t>
            </w:r>
          </w:p>
          <w:p w:rsidR="00796A1E" w:rsidRPr="00A136CE" w:rsidRDefault="00222623" w:rsidP="00222623">
            <w:pPr>
              <w:rPr>
                <w:rFonts w:ascii="Arial" w:hAnsi="Arial" w:cs="Arial"/>
                <w:sz w:val="22"/>
                <w:szCs w:val="22"/>
                <w:lang w:eastAsia="en-CA"/>
              </w:rPr>
            </w:pPr>
            <w:r w:rsidRPr="00222623">
              <w:rPr>
                <w:rFonts w:ascii="Arial" w:hAnsi="Arial" w:cs="Arial"/>
                <w:sz w:val="22"/>
                <w:szCs w:val="22"/>
                <w:lang w:eastAsia="en-CA"/>
              </w:rPr>
              <w:t>Implementation of Microsoft Internet information services</w:t>
            </w:r>
          </w:p>
        </w:tc>
        <w:tc>
          <w:tcPr>
            <w:tcW w:w="1468" w:type="dxa"/>
            <w:tcBorders>
              <w:top w:val="outset" w:sz="6" w:space="0" w:color="auto"/>
              <w:left w:val="outset" w:sz="6" w:space="0" w:color="auto"/>
              <w:bottom w:val="outset" w:sz="6" w:space="0" w:color="auto"/>
              <w:right w:val="outset" w:sz="6" w:space="0" w:color="auto"/>
            </w:tcBorders>
            <w:shd w:val="clear" w:color="auto" w:fill="FFFFFF"/>
          </w:tcPr>
          <w:p w:rsidR="00796A1E" w:rsidRPr="00A136CE" w:rsidRDefault="00B7165F" w:rsidP="00B7165F">
            <w:pPr>
              <w:jc w:val="center"/>
              <w:rPr>
                <w:rFonts w:ascii="Arial" w:hAnsi="Arial" w:cs="Arial"/>
                <w:sz w:val="22"/>
                <w:szCs w:val="22"/>
                <w:lang w:eastAsia="en-CA"/>
              </w:rPr>
            </w:pPr>
            <w:r>
              <w:rPr>
                <w:rFonts w:ascii="Arial" w:hAnsi="Arial" w:cs="Arial"/>
                <w:sz w:val="22"/>
                <w:szCs w:val="22"/>
                <w:lang w:eastAsia="en-CA"/>
              </w:rPr>
              <w:t>Ch.8</w:t>
            </w:r>
          </w:p>
        </w:tc>
      </w:tr>
      <w:tr w:rsidR="00796A1E" w:rsidRPr="00E51FBA" w:rsidTr="00CF7194">
        <w:trPr>
          <w:tblCellSpacing w:w="0" w:type="dxa"/>
        </w:trPr>
        <w:tc>
          <w:tcPr>
            <w:tcW w:w="605" w:type="dxa"/>
            <w:tcBorders>
              <w:top w:val="outset" w:sz="6" w:space="0" w:color="auto"/>
              <w:left w:val="outset" w:sz="6" w:space="0" w:color="auto"/>
              <w:bottom w:val="outset" w:sz="6" w:space="0" w:color="auto"/>
              <w:right w:val="outset" w:sz="6" w:space="0" w:color="auto"/>
            </w:tcBorders>
            <w:shd w:val="clear" w:color="auto" w:fill="FFFFFF"/>
            <w:hideMark/>
          </w:tcPr>
          <w:p w:rsidR="00796A1E" w:rsidRPr="00A136CE" w:rsidRDefault="00796A1E" w:rsidP="00715B99">
            <w:pPr>
              <w:jc w:val="center"/>
              <w:rPr>
                <w:rFonts w:ascii="Arial" w:hAnsi="Arial" w:cs="Arial"/>
                <w:sz w:val="22"/>
                <w:szCs w:val="22"/>
                <w:lang w:eastAsia="en-CA"/>
              </w:rPr>
            </w:pPr>
            <w:r w:rsidRPr="00A136CE">
              <w:rPr>
                <w:rFonts w:ascii="Arial" w:hAnsi="Arial" w:cs="Arial"/>
                <w:sz w:val="22"/>
                <w:szCs w:val="22"/>
                <w:lang w:eastAsia="en-CA"/>
              </w:rPr>
              <w:t>11</w:t>
            </w:r>
          </w:p>
        </w:tc>
        <w:tc>
          <w:tcPr>
            <w:tcW w:w="2104" w:type="dxa"/>
            <w:tcBorders>
              <w:top w:val="outset" w:sz="6" w:space="0" w:color="auto"/>
              <w:left w:val="outset" w:sz="6" w:space="0" w:color="auto"/>
              <w:bottom w:val="outset" w:sz="6" w:space="0" w:color="auto"/>
              <w:right w:val="outset" w:sz="6" w:space="0" w:color="auto"/>
            </w:tcBorders>
            <w:shd w:val="clear" w:color="auto" w:fill="FFFFFF"/>
          </w:tcPr>
          <w:p w:rsidR="00796A1E" w:rsidRPr="00A136CE" w:rsidRDefault="007C611C" w:rsidP="00715B99">
            <w:pPr>
              <w:rPr>
                <w:rFonts w:ascii="Arial" w:hAnsi="Arial" w:cs="Arial"/>
                <w:sz w:val="22"/>
                <w:szCs w:val="22"/>
                <w:lang w:eastAsia="en-CA"/>
              </w:rPr>
            </w:pPr>
            <w:r w:rsidRPr="007C611C">
              <w:rPr>
                <w:rFonts w:ascii="Arial" w:hAnsi="Arial" w:cs="Arial"/>
                <w:sz w:val="22"/>
                <w:szCs w:val="22"/>
                <w:lang w:eastAsia="en-CA"/>
              </w:rPr>
              <w:t>Remote access services</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tcPr>
          <w:p w:rsidR="00796A1E" w:rsidRPr="00A136CE" w:rsidRDefault="007C611C" w:rsidP="00715B99">
            <w:pPr>
              <w:jc w:val="center"/>
              <w:rPr>
                <w:rFonts w:ascii="Arial" w:hAnsi="Arial" w:cs="Arial"/>
                <w:sz w:val="22"/>
                <w:szCs w:val="22"/>
                <w:lang w:eastAsia="en-CA"/>
              </w:rPr>
            </w:pPr>
            <w:r>
              <w:rPr>
                <w:rFonts w:ascii="Arial" w:hAnsi="Arial" w:cs="Arial"/>
                <w:sz w:val="22"/>
                <w:szCs w:val="22"/>
                <w:lang w:eastAsia="en-CA"/>
              </w:rPr>
              <w:t>6, 7, 8</w:t>
            </w:r>
          </w:p>
        </w:tc>
        <w:tc>
          <w:tcPr>
            <w:tcW w:w="4394" w:type="dxa"/>
            <w:tcBorders>
              <w:top w:val="outset" w:sz="6" w:space="0" w:color="auto"/>
              <w:left w:val="outset" w:sz="6" w:space="0" w:color="auto"/>
              <w:bottom w:val="outset" w:sz="6" w:space="0" w:color="auto"/>
              <w:right w:val="outset" w:sz="6" w:space="0" w:color="auto"/>
            </w:tcBorders>
            <w:shd w:val="clear" w:color="auto" w:fill="FFFFFF"/>
          </w:tcPr>
          <w:p w:rsidR="00897D98" w:rsidRPr="00897D98" w:rsidRDefault="00897D98" w:rsidP="00897D98">
            <w:pPr>
              <w:rPr>
                <w:rFonts w:ascii="Arial" w:hAnsi="Arial" w:cs="Arial"/>
                <w:sz w:val="22"/>
                <w:szCs w:val="22"/>
                <w:lang w:eastAsia="en-CA"/>
              </w:rPr>
            </w:pPr>
            <w:r w:rsidRPr="00897D98">
              <w:rPr>
                <w:rFonts w:ascii="Arial" w:hAnsi="Arial" w:cs="Arial"/>
                <w:sz w:val="22"/>
                <w:szCs w:val="22"/>
                <w:lang w:eastAsia="en-CA"/>
              </w:rPr>
              <w:t>Introduction to remote access</w:t>
            </w:r>
          </w:p>
          <w:p w:rsidR="00897D98" w:rsidRPr="00897D98" w:rsidRDefault="00897D98" w:rsidP="00897D98">
            <w:pPr>
              <w:rPr>
                <w:rFonts w:ascii="Arial" w:hAnsi="Arial" w:cs="Arial"/>
                <w:sz w:val="22"/>
                <w:szCs w:val="22"/>
                <w:lang w:eastAsia="en-CA"/>
              </w:rPr>
            </w:pPr>
            <w:r w:rsidRPr="00897D98">
              <w:rPr>
                <w:rFonts w:ascii="Arial" w:hAnsi="Arial" w:cs="Arial"/>
                <w:sz w:val="22"/>
                <w:szCs w:val="22"/>
                <w:lang w:eastAsia="en-CA"/>
              </w:rPr>
              <w:t>Implementing a virtual private network</w:t>
            </w:r>
          </w:p>
          <w:p w:rsidR="00897D98" w:rsidRPr="00897D98" w:rsidRDefault="00897D98" w:rsidP="00897D98">
            <w:pPr>
              <w:rPr>
                <w:rFonts w:ascii="Arial" w:hAnsi="Arial" w:cs="Arial"/>
                <w:sz w:val="22"/>
                <w:szCs w:val="22"/>
                <w:lang w:eastAsia="en-CA"/>
              </w:rPr>
            </w:pPr>
            <w:r w:rsidRPr="00897D98">
              <w:rPr>
                <w:rFonts w:ascii="Arial" w:hAnsi="Arial" w:cs="Arial"/>
                <w:sz w:val="22"/>
                <w:szCs w:val="22"/>
                <w:lang w:eastAsia="en-CA"/>
              </w:rPr>
              <w:t>Configuring a VPN server</w:t>
            </w:r>
          </w:p>
          <w:p w:rsidR="00897D98" w:rsidRPr="00897D98" w:rsidRDefault="00897D98" w:rsidP="00897D98">
            <w:pPr>
              <w:rPr>
                <w:rFonts w:ascii="Arial" w:hAnsi="Arial" w:cs="Arial"/>
                <w:sz w:val="22"/>
                <w:szCs w:val="22"/>
                <w:lang w:eastAsia="en-CA"/>
              </w:rPr>
            </w:pPr>
            <w:r w:rsidRPr="00897D98">
              <w:rPr>
                <w:rFonts w:ascii="Arial" w:hAnsi="Arial" w:cs="Arial"/>
                <w:sz w:val="22"/>
                <w:szCs w:val="22"/>
                <w:lang w:eastAsia="en-CA"/>
              </w:rPr>
              <w:t>Configuring a dial-up remote access server</w:t>
            </w:r>
          </w:p>
          <w:p w:rsidR="00897D98" w:rsidRPr="00897D98" w:rsidRDefault="00897D98" w:rsidP="00897D98">
            <w:pPr>
              <w:rPr>
                <w:rFonts w:ascii="Arial" w:hAnsi="Arial" w:cs="Arial"/>
                <w:sz w:val="22"/>
                <w:szCs w:val="22"/>
                <w:lang w:eastAsia="en-CA"/>
              </w:rPr>
            </w:pPr>
            <w:r w:rsidRPr="00897D98">
              <w:rPr>
                <w:rFonts w:ascii="Arial" w:hAnsi="Arial" w:cs="Arial"/>
                <w:sz w:val="22"/>
                <w:szCs w:val="22"/>
                <w:lang w:eastAsia="en-CA"/>
              </w:rPr>
              <w:t>Troubleshooting VPN and dial-up RAS installation</w:t>
            </w:r>
          </w:p>
          <w:p w:rsidR="00796A1E" w:rsidRPr="00A136CE" w:rsidRDefault="00897D98" w:rsidP="00897D98">
            <w:pPr>
              <w:rPr>
                <w:rFonts w:ascii="Arial" w:hAnsi="Arial" w:cs="Arial"/>
                <w:sz w:val="22"/>
                <w:szCs w:val="22"/>
                <w:lang w:eastAsia="en-CA"/>
              </w:rPr>
            </w:pPr>
            <w:r w:rsidRPr="00897D98">
              <w:rPr>
                <w:rFonts w:ascii="Arial" w:hAnsi="Arial" w:cs="Arial"/>
                <w:sz w:val="22"/>
                <w:szCs w:val="22"/>
                <w:lang w:eastAsia="en-CA"/>
              </w:rPr>
              <w:t>Connecting through terminal services</w:t>
            </w:r>
          </w:p>
        </w:tc>
        <w:tc>
          <w:tcPr>
            <w:tcW w:w="1468" w:type="dxa"/>
            <w:tcBorders>
              <w:top w:val="outset" w:sz="6" w:space="0" w:color="auto"/>
              <w:left w:val="outset" w:sz="6" w:space="0" w:color="auto"/>
              <w:bottom w:val="outset" w:sz="6" w:space="0" w:color="auto"/>
              <w:right w:val="outset" w:sz="6" w:space="0" w:color="auto"/>
            </w:tcBorders>
            <w:shd w:val="clear" w:color="auto" w:fill="FFFFFF"/>
          </w:tcPr>
          <w:p w:rsidR="00796A1E" w:rsidRPr="00A136CE" w:rsidRDefault="00B7165F" w:rsidP="00B7165F">
            <w:pPr>
              <w:jc w:val="center"/>
              <w:rPr>
                <w:rFonts w:ascii="Arial" w:hAnsi="Arial" w:cs="Arial"/>
                <w:sz w:val="22"/>
                <w:szCs w:val="22"/>
                <w:lang w:eastAsia="en-CA"/>
              </w:rPr>
            </w:pPr>
            <w:r>
              <w:rPr>
                <w:rFonts w:ascii="Arial" w:hAnsi="Arial" w:cs="Arial"/>
                <w:sz w:val="22"/>
                <w:szCs w:val="22"/>
                <w:lang w:eastAsia="en-CA"/>
              </w:rPr>
              <w:t>Ch.9</w:t>
            </w:r>
          </w:p>
        </w:tc>
      </w:tr>
      <w:tr w:rsidR="00796A1E" w:rsidRPr="00E51FBA" w:rsidTr="00CF7194">
        <w:trPr>
          <w:tblCellSpacing w:w="0" w:type="dxa"/>
        </w:trPr>
        <w:tc>
          <w:tcPr>
            <w:tcW w:w="605" w:type="dxa"/>
            <w:tcBorders>
              <w:top w:val="outset" w:sz="6" w:space="0" w:color="auto"/>
              <w:left w:val="outset" w:sz="6" w:space="0" w:color="auto"/>
              <w:bottom w:val="outset" w:sz="6" w:space="0" w:color="auto"/>
              <w:right w:val="outset" w:sz="6" w:space="0" w:color="auto"/>
            </w:tcBorders>
            <w:shd w:val="clear" w:color="auto" w:fill="FFFFFF"/>
            <w:hideMark/>
          </w:tcPr>
          <w:p w:rsidR="00796A1E" w:rsidRPr="00A136CE" w:rsidRDefault="00796A1E" w:rsidP="00715B99">
            <w:pPr>
              <w:jc w:val="center"/>
              <w:rPr>
                <w:rFonts w:ascii="Arial" w:hAnsi="Arial" w:cs="Arial"/>
                <w:sz w:val="22"/>
                <w:szCs w:val="22"/>
                <w:lang w:eastAsia="en-CA"/>
              </w:rPr>
            </w:pPr>
            <w:r w:rsidRPr="00A136CE">
              <w:rPr>
                <w:rFonts w:ascii="Arial" w:hAnsi="Arial" w:cs="Arial"/>
                <w:sz w:val="22"/>
                <w:szCs w:val="22"/>
                <w:lang w:eastAsia="en-CA"/>
              </w:rPr>
              <w:t>12</w:t>
            </w:r>
          </w:p>
        </w:tc>
        <w:tc>
          <w:tcPr>
            <w:tcW w:w="2104" w:type="dxa"/>
            <w:tcBorders>
              <w:top w:val="outset" w:sz="6" w:space="0" w:color="auto"/>
              <w:left w:val="outset" w:sz="6" w:space="0" w:color="auto"/>
              <w:bottom w:val="outset" w:sz="6" w:space="0" w:color="auto"/>
              <w:right w:val="outset" w:sz="6" w:space="0" w:color="auto"/>
            </w:tcBorders>
            <w:shd w:val="clear" w:color="auto" w:fill="FFFFFF"/>
          </w:tcPr>
          <w:p w:rsidR="00796A1E" w:rsidRPr="00A136CE" w:rsidRDefault="007C611C" w:rsidP="00715B99">
            <w:pPr>
              <w:rPr>
                <w:rFonts w:ascii="Arial" w:hAnsi="Arial" w:cs="Arial"/>
                <w:sz w:val="22"/>
                <w:szCs w:val="22"/>
                <w:lang w:eastAsia="en-CA"/>
              </w:rPr>
            </w:pPr>
            <w:r w:rsidRPr="007C611C">
              <w:rPr>
                <w:rFonts w:ascii="Arial" w:hAnsi="Arial" w:cs="Arial"/>
                <w:sz w:val="22"/>
                <w:szCs w:val="22"/>
                <w:lang w:eastAsia="en-CA"/>
              </w:rPr>
              <w:t xml:space="preserve">Securing server </w:t>
            </w:r>
            <w:r w:rsidR="0071203E">
              <w:rPr>
                <w:rFonts w:ascii="Arial" w:hAnsi="Arial" w:cs="Arial"/>
                <w:sz w:val="22"/>
                <w:szCs w:val="22"/>
                <w:lang w:eastAsia="en-CA"/>
              </w:rPr>
              <w:t>2016</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tcPr>
          <w:p w:rsidR="00796A1E" w:rsidRPr="00A136CE" w:rsidRDefault="007C611C" w:rsidP="00715B99">
            <w:pPr>
              <w:jc w:val="center"/>
              <w:rPr>
                <w:rFonts w:ascii="Arial" w:hAnsi="Arial" w:cs="Arial"/>
                <w:sz w:val="22"/>
                <w:szCs w:val="22"/>
                <w:lang w:eastAsia="en-CA"/>
              </w:rPr>
            </w:pPr>
            <w:r>
              <w:rPr>
                <w:rFonts w:ascii="Arial" w:hAnsi="Arial" w:cs="Arial"/>
                <w:sz w:val="22"/>
                <w:szCs w:val="22"/>
                <w:lang w:eastAsia="en-CA"/>
              </w:rPr>
              <w:t>6, 7, 8</w:t>
            </w:r>
          </w:p>
        </w:tc>
        <w:tc>
          <w:tcPr>
            <w:tcW w:w="4394" w:type="dxa"/>
            <w:tcBorders>
              <w:top w:val="outset" w:sz="6" w:space="0" w:color="auto"/>
              <w:left w:val="outset" w:sz="6" w:space="0" w:color="auto"/>
              <w:bottom w:val="outset" w:sz="6" w:space="0" w:color="auto"/>
              <w:right w:val="outset" w:sz="6" w:space="0" w:color="auto"/>
            </w:tcBorders>
            <w:shd w:val="clear" w:color="auto" w:fill="FFFFFF"/>
          </w:tcPr>
          <w:p w:rsidR="00986B93" w:rsidRPr="00986B93" w:rsidRDefault="00986B93" w:rsidP="00986B93">
            <w:pPr>
              <w:rPr>
                <w:rFonts w:ascii="Arial" w:hAnsi="Arial" w:cs="Arial"/>
                <w:sz w:val="22"/>
                <w:szCs w:val="22"/>
                <w:lang w:eastAsia="en-CA"/>
              </w:rPr>
            </w:pPr>
            <w:r w:rsidRPr="00986B93">
              <w:rPr>
                <w:rFonts w:ascii="Arial" w:hAnsi="Arial" w:cs="Arial"/>
                <w:sz w:val="22"/>
                <w:szCs w:val="22"/>
                <w:lang w:eastAsia="en-CA"/>
              </w:rPr>
              <w:t xml:space="preserve">Securing windows server </w:t>
            </w:r>
            <w:r w:rsidR="0071203E">
              <w:rPr>
                <w:rFonts w:ascii="Arial" w:hAnsi="Arial" w:cs="Arial"/>
                <w:sz w:val="22"/>
                <w:szCs w:val="22"/>
                <w:lang w:eastAsia="en-CA"/>
              </w:rPr>
              <w:t>2016</w:t>
            </w:r>
            <w:r w:rsidRPr="00986B93">
              <w:rPr>
                <w:rFonts w:ascii="Arial" w:hAnsi="Arial" w:cs="Arial"/>
                <w:sz w:val="22"/>
                <w:szCs w:val="22"/>
                <w:lang w:eastAsia="en-CA"/>
              </w:rPr>
              <w:t xml:space="preserve"> using security policies</w:t>
            </w:r>
          </w:p>
          <w:p w:rsidR="00986B93" w:rsidRPr="00986B93" w:rsidRDefault="00986B93" w:rsidP="00986B93">
            <w:pPr>
              <w:rPr>
                <w:rFonts w:ascii="Arial" w:hAnsi="Arial" w:cs="Arial"/>
                <w:sz w:val="22"/>
                <w:szCs w:val="22"/>
                <w:lang w:eastAsia="en-CA"/>
              </w:rPr>
            </w:pPr>
            <w:r w:rsidRPr="00986B93">
              <w:rPr>
                <w:rFonts w:ascii="Arial" w:hAnsi="Arial" w:cs="Arial"/>
                <w:sz w:val="22"/>
                <w:szCs w:val="22"/>
                <w:lang w:eastAsia="en-CA"/>
              </w:rPr>
              <w:t>Introduction to group policies</w:t>
            </w:r>
          </w:p>
          <w:p w:rsidR="00986B93" w:rsidRPr="00986B93" w:rsidRDefault="00986B93" w:rsidP="00986B93">
            <w:pPr>
              <w:rPr>
                <w:rFonts w:ascii="Arial" w:hAnsi="Arial" w:cs="Arial"/>
                <w:sz w:val="22"/>
                <w:szCs w:val="22"/>
                <w:lang w:eastAsia="en-CA"/>
              </w:rPr>
            </w:pPr>
            <w:r w:rsidRPr="00986B93">
              <w:rPr>
                <w:rFonts w:ascii="Arial" w:hAnsi="Arial" w:cs="Arial"/>
                <w:sz w:val="22"/>
                <w:szCs w:val="22"/>
                <w:lang w:eastAsia="en-CA"/>
              </w:rPr>
              <w:t>Active directory rights management service</w:t>
            </w:r>
          </w:p>
          <w:p w:rsidR="00986B93" w:rsidRPr="00986B93" w:rsidRDefault="00986B93" w:rsidP="00986B93">
            <w:pPr>
              <w:rPr>
                <w:rFonts w:ascii="Arial" w:hAnsi="Arial" w:cs="Arial"/>
                <w:sz w:val="22"/>
                <w:szCs w:val="22"/>
                <w:lang w:eastAsia="en-CA"/>
              </w:rPr>
            </w:pPr>
            <w:r w:rsidRPr="00986B93">
              <w:rPr>
                <w:rFonts w:ascii="Arial" w:hAnsi="Arial" w:cs="Arial"/>
                <w:sz w:val="22"/>
                <w:szCs w:val="22"/>
                <w:lang w:eastAsia="en-CA"/>
              </w:rPr>
              <w:t>Using security templates and configuration analysis snap-ins</w:t>
            </w:r>
          </w:p>
          <w:p w:rsidR="00FA72E6" w:rsidRPr="003D3FFC" w:rsidRDefault="00986B93" w:rsidP="00986B93">
            <w:pPr>
              <w:rPr>
                <w:rFonts w:ascii="Arial" w:hAnsi="Arial" w:cs="Arial"/>
                <w:sz w:val="22"/>
                <w:szCs w:val="22"/>
                <w:lang w:eastAsia="en-CA"/>
              </w:rPr>
            </w:pPr>
            <w:r w:rsidRPr="00986B93">
              <w:rPr>
                <w:rFonts w:ascii="Arial" w:hAnsi="Arial" w:cs="Arial"/>
                <w:sz w:val="22"/>
                <w:szCs w:val="22"/>
                <w:lang w:eastAsia="en-CA"/>
              </w:rPr>
              <w:t>Configuring NAT</w:t>
            </w:r>
          </w:p>
        </w:tc>
        <w:tc>
          <w:tcPr>
            <w:tcW w:w="1468" w:type="dxa"/>
            <w:tcBorders>
              <w:top w:val="outset" w:sz="6" w:space="0" w:color="auto"/>
              <w:left w:val="outset" w:sz="6" w:space="0" w:color="auto"/>
              <w:bottom w:val="outset" w:sz="6" w:space="0" w:color="auto"/>
              <w:right w:val="outset" w:sz="6" w:space="0" w:color="auto"/>
            </w:tcBorders>
            <w:shd w:val="clear" w:color="auto" w:fill="FFFFFF"/>
          </w:tcPr>
          <w:p w:rsidR="00796A1E" w:rsidRPr="00A136CE" w:rsidRDefault="00B7165F" w:rsidP="00B7165F">
            <w:pPr>
              <w:jc w:val="center"/>
              <w:rPr>
                <w:rFonts w:ascii="Arial" w:hAnsi="Arial" w:cs="Arial"/>
                <w:sz w:val="22"/>
                <w:szCs w:val="22"/>
                <w:lang w:eastAsia="en-CA"/>
              </w:rPr>
            </w:pPr>
            <w:r>
              <w:rPr>
                <w:rFonts w:ascii="Arial" w:hAnsi="Arial" w:cs="Arial"/>
                <w:sz w:val="22"/>
                <w:szCs w:val="22"/>
                <w:lang w:eastAsia="en-CA"/>
              </w:rPr>
              <w:t>Ch.10</w:t>
            </w:r>
          </w:p>
        </w:tc>
      </w:tr>
      <w:tr w:rsidR="00796A1E" w:rsidRPr="00E51FBA" w:rsidTr="00CF7194">
        <w:trPr>
          <w:tblCellSpacing w:w="0" w:type="dxa"/>
        </w:trPr>
        <w:tc>
          <w:tcPr>
            <w:tcW w:w="605" w:type="dxa"/>
            <w:tcBorders>
              <w:top w:val="outset" w:sz="6" w:space="0" w:color="auto"/>
              <w:left w:val="outset" w:sz="6" w:space="0" w:color="auto"/>
              <w:bottom w:val="outset" w:sz="6" w:space="0" w:color="auto"/>
              <w:right w:val="outset" w:sz="6" w:space="0" w:color="auto"/>
            </w:tcBorders>
            <w:shd w:val="clear" w:color="auto" w:fill="FFFFFF"/>
            <w:hideMark/>
          </w:tcPr>
          <w:p w:rsidR="00796A1E" w:rsidRPr="00A136CE" w:rsidRDefault="00796A1E" w:rsidP="00715B99">
            <w:pPr>
              <w:jc w:val="center"/>
              <w:rPr>
                <w:rFonts w:ascii="Arial" w:hAnsi="Arial" w:cs="Arial"/>
                <w:sz w:val="22"/>
                <w:szCs w:val="22"/>
                <w:lang w:eastAsia="en-CA"/>
              </w:rPr>
            </w:pPr>
            <w:r w:rsidRPr="00A136CE">
              <w:rPr>
                <w:rFonts w:ascii="Arial" w:hAnsi="Arial" w:cs="Arial"/>
                <w:sz w:val="22"/>
                <w:szCs w:val="22"/>
                <w:lang w:eastAsia="en-CA"/>
              </w:rPr>
              <w:t>13</w:t>
            </w:r>
          </w:p>
        </w:tc>
        <w:tc>
          <w:tcPr>
            <w:tcW w:w="2104" w:type="dxa"/>
            <w:tcBorders>
              <w:top w:val="outset" w:sz="6" w:space="0" w:color="auto"/>
              <w:left w:val="outset" w:sz="6" w:space="0" w:color="auto"/>
              <w:bottom w:val="outset" w:sz="6" w:space="0" w:color="auto"/>
              <w:right w:val="outset" w:sz="6" w:space="0" w:color="auto"/>
            </w:tcBorders>
            <w:shd w:val="clear" w:color="auto" w:fill="FFFFFF"/>
          </w:tcPr>
          <w:p w:rsidR="00796A1E" w:rsidRPr="00A136CE" w:rsidRDefault="007C611C" w:rsidP="00715B99">
            <w:pPr>
              <w:rPr>
                <w:rFonts w:ascii="Arial" w:hAnsi="Arial" w:cs="Arial"/>
                <w:sz w:val="22"/>
                <w:szCs w:val="22"/>
                <w:lang w:eastAsia="en-CA"/>
              </w:rPr>
            </w:pPr>
            <w:r w:rsidRPr="007C611C">
              <w:rPr>
                <w:rFonts w:ascii="Arial" w:hAnsi="Arial" w:cs="Arial"/>
                <w:sz w:val="22"/>
                <w:szCs w:val="22"/>
                <w:lang w:eastAsia="en-CA"/>
              </w:rPr>
              <w:t>Server and network monitoring</w:t>
            </w:r>
          </w:p>
        </w:tc>
        <w:tc>
          <w:tcPr>
            <w:tcW w:w="1134" w:type="dxa"/>
            <w:tcBorders>
              <w:top w:val="outset" w:sz="6" w:space="0" w:color="auto"/>
              <w:left w:val="outset" w:sz="6" w:space="0" w:color="auto"/>
              <w:bottom w:val="outset" w:sz="6" w:space="0" w:color="auto"/>
              <w:right w:val="outset" w:sz="6" w:space="0" w:color="auto"/>
            </w:tcBorders>
            <w:shd w:val="clear" w:color="auto" w:fill="FFFFFF"/>
          </w:tcPr>
          <w:p w:rsidR="00796A1E" w:rsidRPr="00A136CE" w:rsidRDefault="007C611C" w:rsidP="00715B99">
            <w:pPr>
              <w:jc w:val="center"/>
              <w:rPr>
                <w:rFonts w:ascii="Arial" w:hAnsi="Arial" w:cs="Arial"/>
                <w:sz w:val="22"/>
                <w:szCs w:val="22"/>
                <w:lang w:eastAsia="en-CA"/>
              </w:rPr>
            </w:pPr>
            <w:r>
              <w:rPr>
                <w:rFonts w:ascii="Arial" w:hAnsi="Arial" w:cs="Arial"/>
                <w:sz w:val="22"/>
                <w:szCs w:val="22"/>
                <w:lang w:eastAsia="en-CA"/>
              </w:rPr>
              <w:t>6, 7, 8</w:t>
            </w:r>
          </w:p>
        </w:tc>
        <w:tc>
          <w:tcPr>
            <w:tcW w:w="4394" w:type="dxa"/>
            <w:tcBorders>
              <w:top w:val="outset" w:sz="6" w:space="0" w:color="auto"/>
              <w:left w:val="outset" w:sz="6" w:space="0" w:color="auto"/>
              <w:bottom w:val="outset" w:sz="6" w:space="0" w:color="auto"/>
              <w:right w:val="outset" w:sz="6" w:space="0" w:color="auto"/>
            </w:tcBorders>
            <w:shd w:val="clear" w:color="auto" w:fill="FFFFFF"/>
          </w:tcPr>
          <w:p w:rsidR="00986B93" w:rsidRPr="00986B93" w:rsidRDefault="00986B93" w:rsidP="00986B93">
            <w:pPr>
              <w:rPr>
                <w:rFonts w:ascii="Arial" w:hAnsi="Arial" w:cs="Arial"/>
                <w:sz w:val="22"/>
                <w:szCs w:val="22"/>
                <w:lang w:eastAsia="en-CA"/>
              </w:rPr>
            </w:pPr>
            <w:r w:rsidRPr="00986B93">
              <w:rPr>
                <w:rFonts w:ascii="Arial" w:hAnsi="Arial" w:cs="Arial"/>
                <w:sz w:val="22"/>
                <w:szCs w:val="22"/>
                <w:lang w:eastAsia="en-CA"/>
              </w:rPr>
              <w:t>Server and network monitoring</w:t>
            </w:r>
          </w:p>
          <w:p w:rsidR="00986B93" w:rsidRPr="00986B93" w:rsidRDefault="00986B93" w:rsidP="00986B93">
            <w:pPr>
              <w:rPr>
                <w:rFonts w:ascii="Arial" w:hAnsi="Arial" w:cs="Arial"/>
                <w:sz w:val="22"/>
                <w:szCs w:val="22"/>
                <w:lang w:eastAsia="en-CA"/>
              </w:rPr>
            </w:pPr>
            <w:r w:rsidRPr="00986B93">
              <w:rPr>
                <w:rFonts w:ascii="Arial" w:hAnsi="Arial" w:cs="Arial"/>
                <w:sz w:val="22"/>
                <w:szCs w:val="22"/>
                <w:lang w:eastAsia="en-CA"/>
              </w:rPr>
              <w:t>Monitoring server services</w:t>
            </w:r>
          </w:p>
          <w:p w:rsidR="00986B93" w:rsidRPr="00986B93" w:rsidRDefault="00986B93" w:rsidP="00986B93">
            <w:pPr>
              <w:rPr>
                <w:rFonts w:ascii="Arial" w:hAnsi="Arial" w:cs="Arial"/>
                <w:sz w:val="22"/>
                <w:szCs w:val="22"/>
                <w:lang w:eastAsia="en-CA"/>
              </w:rPr>
            </w:pPr>
            <w:r w:rsidRPr="00986B93">
              <w:rPr>
                <w:rFonts w:ascii="Arial" w:hAnsi="Arial" w:cs="Arial"/>
                <w:sz w:val="22"/>
                <w:szCs w:val="22"/>
                <w:lang w:eastAsia="en-CA"/>
              </w:rPr>
              <w:t>Using task manager</w:t>
            </w:r>
          </w:p>
          <w:p w:rsidR="00986B93" w:rsidRPr="00986B93" w:rsidRDefault="00986B93" w:rsidP="00986B93">
            <w:pPr>
              <w:rPr>
                <w:rFonts w:ascii="Arial" w:hAnsi="Arial" w:cs="Arial"/>
                <w:sz w:val="22"/>
                <w:szCs w:val="22"/>
                <w:lang w:eastAsia="en-CA"/>
              </w:rPr>
            </w:pPr>
            <w:r w:rsidRPr="00986B93">
              <w:rPr>
                <w:rFonts w:ascii="Arial" w:hAnsi="Arial" w:cs="Arial"/>
                <w:sz w:val="22"/>
                <w:szCs w:val="22"/>
                <w:lang w:eastAsia="en-CA"/>
              </w:rPr>
              <w:t>Using performance monitor</w:t>
            </w:r>
          </w:p>
          <w:p w:rsidR="00796A1E" w:rsidRPr="00A136CE" w:rsidRDefault="00986B93" w:rsidP="00986B93">
            <w:pPr>
              <w:rPr>
                <w:rFonts w:ascii="Arial" w:hAnsi="Arial" w:cs="Arial"/>
                <w:sz w:val="22"/>
                <w:szCs w:val="22"/>
                <w:lang w:eastAsia="en-CA"/>
              </w:rPr>
            </w:pPr>
            <w:r w:rsidRPr="00986B93">
              <w:rPr>
                <w:rFonts w:ascii="Arial" w:hAnsi="Arial" w:cs="Arial"/>
                <w:sz w:val="22"/>
                <w:szCs w:val="22"/>
                <w:lang w:eastAsia="en-CA"/>
              </w:rPr>
              <w:lastRenderedPageBreak/>
              <w:t>Using reliability monitor</w:t>
            </w:r>
          </w:p>
        </w:tc>
        <w:tc>
          <w:tcPr>
            <w:tcW w:w="1468" w:type="dxa"/>
            <w:tcBorders>
              <w:top w:val="outset" w:sz="6" w:space="0" w:color="auto"/>
              <w:left w:val="outset" w:sz="6" w:space="0" w:color="auto"/>
              <w:bottom w:val="outset" w:sz="6" w:space="0" w:color="auto"/>
              <w:right w:val="outset" w:sz="6" w:space="0" w:color="auto"/>
            </w:tcBorders>
            <w:shd w:val="clear" w:color="auto" w:fill="FFFFFF"/>
          </w:tcPr>
          <w:p w:rsidR="00796A1E" w:rsidRPr="00A136CE" w:rsidRDefault="00B7165F" w:rsidP="00B7165F">
            <w:pPr>
              <w:jc w:val="center"/>
              <w:rPr>
                <w:rFonts w:ascii="Arial" w:hAnsi="Arial" w:cs="Arial"/>
                <w:sz w:val="22"/>
                <w:szCs w:val="22"/>
                <w:lang w:eastAsia="en-CA"/>
              </w:rPr>
            </w:pPr>
            <w:r>
              <w:rPr>
                <w:rFonts w:ascii="Arial" w:hAnsi="Arial" w:cs="Arial"/>
                <w:sz w:val="22"/>
                <w:szCs w:val="22"/>
                <w:lang w:eastAsia="en-CA"/>
              </w:rPr>
              <w:lastRenderedPageBreak/>
              <w:t>Ch.11</w:t>
            </w:r>
          </w:p>
        </w:tc>
      </w:tr>
      <w:tr w:rsidR="00796A1E" w:rsidRPr="00E51FBA" w:rsidTr="00CF7194">
        <w:trPr>
          <w:tblCellSpacing w:w="0" w:type="dxa"/>
        </w:trPr>
        <w:tc>
          <w:tcPr>
            <w:tcW w:w="605" w:type="dxa"/>
            <w:tcBorders>
              <w:top w:val="outset" w:sz="6" w:space="0" w:color="auto"/>
              <w:left w:val="outset" w:sz="6" w:space="0" w:color="auto"/>
              <w:bottom w:val="outset" w:sz="6" w:space="0" w:color="auto"/>
              <w:right w:val="outset" w:sz="6" w:space="0" w:color="auto"/>
            </w:tcBorders>
            <w:shd w:val="clear" w:color="auto" w:fill="FFFFFF"/>
            <w:hideMark/>
          </w:tcPr>
          <w:p w:rsidR="00796A1E" w:rsidRPr="00A136CE" w:rsidRDefault="00796A1E" w:rsidP="00715B99">
            <w:pPr>
              <w:jc w:val="center"/>
              <w:rPr>
                <w:rFonts w:ascii="Arial" w:hAnsi="Arial" w:cs="Arial"/>
                <w:sz w:val="22"/>
                <w:szCs w:val="22"/>
                <w:lang w:eastAsia="en-CA"/>
              </w:rPr>
            </w:pPr>
            <w:r w:rsidRPr="00A136CE">
              <w:rPr>
                <w:rFonts w:ascii="Arial" w:hAnsi="Arial" w:cs="Arial"/>
                <w:sz w:val="22"/>
                <w:szCs w:val="22"/>
                <w:lang w:eastAsia="en-CA"/>
              </w:rPr>
              <w:t>14</w:t>
            </w:r>
          </w:p>
        </w:tc>
        <w:tc>
          <w:tcPr>
            <w:tcW w:w="2104" w:type="dxa"/>
            <w:tcBorders>
              <w:top w:val="outset" w:sz="6" w:space="0" w:color="auto"/>
              <w:left w:val="outset" w:sz="6" w:space="0" w:color="auto"/>
              <w:bottom w:val="outset" w:sz="6" w:space="0" w:color="auto"/>
              <w:right w:val="outset" w:sz="6" w:space="0" w:color="auto"/>
            </w:tcBorders>
            <w:shd w:val="clear" w:color="auto" w:fill="FFFFFF"/>
          </w:tcPr>
          <w:p w:rsidR="00796A1E" w:rsidRPr="00A136CE" w:rsidRDefault="007C611C" w:rsidP="00715B99">
            <w:pPr>
              <w:rPr>
                <w:rFonts w:ascii="Arial" w:hAnsi="Arial" w:cs="Arial"/>
                <w:sz w:val="22"/>
                <w:szCs w:val="22"/>
                <w:lang w:eastAsia="en-CA"/>
              </w:rPr>
            </w:pPr>
            <w:r w:rsidRPr="007C611C">
              <w:rPr>
                <w:rFonts w:ascii="Arial" w:hAnsi="Arial" w:cs="Arial"/>
                <w:sz w:val="22"/>
                <w:szCs w:val="22"/>
                <w:lang w:eastAsia="en-CA"/>
              </w:rPr>
              <w:t>System reliability and availability</w:t>
            </w:r>
          </w:p>
        </w:tc>
        <w:tc>
          <w:tcPr>
            <w:tcW w:w="1134" w:type="dxa"/>
            <w:tcBorders>
              <w:top w:val="outset" w:sz="6" w:space="0" w:color="auto"/>
              <w:left w:val="outset" w:sz="6" w:space="0" w:color="auto"/>
              <w:bottom w:val="outset" w:sz="6" w:space="0" w:color="auto"/>
              <w:right w:val="outset" w:sz="6" w:space="0" w:color="auto"/>
            </w:tcBorders>
            <w:shd w:val="clear" w:color="auto" w:fill="FFFFFF"/>
          </w:tcPr>
          <w:p w:rsidR="00796A1E" w:rsidRPr="00A136CE" w:rsidRDefault="007C611C" w:rsidP="00715B99">
            <w:pPr>
              <w:jc w:val="center"/>
              <w:rPr>
                <w:rFonts w:ascii="Arial" w:hAnsi="Arial" w:cs="Arial"/>
                <w:sz w:val="22"/>
                <w:szCs w:val="22"/>
                <w:lang w:eastAsia="en-CA"/>
              </w:rPr>
            </w:pPr>
            <w:r>
              <w:rPr>
                <w:rFonts w:ascii="Arial" w:hAnsi="Arial" w:cs="Arial"/>
                <w:sz w:val="22"/>
                <w:szCs w:val="22"/>
                <w:lang w:eastAsia="en-CA"/>
              </w:rPr>
              <w:t>6, 7, 8</w:t>
            </w:r>
          </w:p>
        </w:tc>
        <w:tc>
          <w:tcPr>
            <w:tcW w:w="4394" w:type="dxa"/>
            <w:tcBorders>
              <w:top w:val="outset" w:sz="6" w:space="0" w:color="auto"/>
              <w:left w:val="outset" w:sz="6" w:space="0" w:color="auto"/>
              <w:bottom w:val="outset" w:sz="6" w:space="0" w:color="auto"/>
              <w:right w:val="outset" w:sz="6" w:space="0" w:color="auto"/>
            </w:tcBorders>
            <w:shd w:val="clear" w:color="auto" w:fill="FFFFFF"/>
          </w:tcPr>
          <w:p w:rsidR="00986B93" w:rsidRPr="00986B93" w:rsidRDefault="00986B93" w:rsidP="00986B93">
            <w:pPr>
              <w:rPr>
                <w:rFonts w:ascii="Arial" w:hAnsi="Arial" w:cs="Arial"/>
                <w:sz w:val="22"/>
                <w:szCs w:val="22"/>
                <w:lang w:eastAsia="en-CA"/>
              </w:rPr>
            </w:pPr>
            <w:r w:rsidRPr="00986B93">
              <w:rPr>
                <w:rFonts w:ascii="Arial" w:hAnsi="Arial" w:cs="Arial"/>
                <w:sz w:val="22"/>
                <w:szCs w:val="22"/>
                <w:lang w:eastAsia="en-CA"/>
              </w:rPr>
              <w:t>Managing system reliability and availability</w:t>
            </w:r>
          </w:p>
          <w:p w:rsidR="00986B93" w:rsidRPr="00986B93" w:rsidRDefault="00986B93" w:rsidP="00986B93">
            <w:pPr>
              <w:rPr>
                <w:rFonts w:ascii="Arial" w:hAnsi="Arial" w:cs="Arial"/>
                <w:sz w:val="22"/>
                <w:szCs w:val="22"/>
                <w:lang w:eastAsia="en-CA"/>
              </w:rPr>
            </w:pPr>
            <w:r w:rsidRPr="00986B93">
              <w:rPr>
                <w:rFonts w:ascii="Arial" w:hAnsi="Arial" w:cs="Arial"/>
                <w:sz w:val="22"/>
                <w:szCs w:val="22"/>
                <w:lang w:eastAsia="en-CA"/>
              </w:rPr>
              <w:t>Resolving boot problems</w:t>
            </w:r>
          </w:p>
          <w:p w:rsidR="00986B93" w:rsidRPr="00986B93" w:rsidRDefault="00986B93" w:rsidP="00986B93">
            <w:pPr>
              <w:rPr>
                <w:rFonts w:ascii="Arial" w:hAnsi="Arial" w:cs="Arial"/>
                <w:sz w:val="22"/>
                <w:szCs w:val="22"/>
                <w:lang w:eastAsia="en-CA"/>
              </w:rPr>
            </w:pPr>
            <w:r w:rsidRPr="00986B93">
              <w:rPr>
                <w:rFonts w:ascii="Arial" w:hAnsi="Arial" w:cs="Arial"/>
                <w:sz w:val="22"/>
                <w:szCs w:val="22"/>
                <w:lang w:eastAsia="en-CA"/>
              </w:rPr>
              <w:t>Using and configuring event viewer</w:t>
            </w:r>
          </w:p>
          <w:p w:rsidR="00796A1E" w:rsidRPr="00A136CE" w:rsidRDefault="00986B93" w:rsidP="00986B93">
            <w:pPr>
              <w:rPr>
                <w:rFonts w:ascii="Arial" w:hAnsi="Arial" w:cs="Arial"/>
                <w:sz w:val="22"/>
                <w:szCs w:val="22"/>
                <w:lang w:eastAsia="en-CA"/>
              </w:rPr>
            </w:pPr>
            <w:r w:rsidRPr="00986B93">
              <w:rPr>
                <w:rFonts w:ascii="Arial" w:hAnsi="Arial" w:cs="Arial"/>
                <w:sz w:val="22"/>
                <w:szCs w:val="22"/>
                <w:lang w:eastAsia="en-CA"/>
              </w:rPr>
              <w:t>Troubleshooting connectivity</w:t>
            </w:r>
          </w:p>
        </w:tc>
        <w:tc>
          <w:tcPr>
            <w:tcW w:w="1468" w:type="dxa"/>
            <w:tcBorders>
              <w:top w:val="outset" w:sz="6" w:space="0" w:color="auto"/>
              <w:left w:val="outset" w:sz="6" w:space="0" w:color="auto"/>
              <w:bottom w:val="outset" w:sz="6" w:space="0" w:color="auto"/>
              <w:right w:val="outset" w:sz="6" w:space="0" w:color="auto"/>
            </w:tcBorders>
            <w:shd w:val="clear" w:color="auto" w:fill="FFFFFF"/>
          </w:tcPr>
          <w:p w:rsidR="00796A1E" w:rsidRPr="00A136CE" w:rsidRDefault="00B7165F" w:rsidP="00B7165F">
            <w:pPr>
              <w:jc w:val="center"/>
              <w:rPr>
                <w:rFonts w:ascii="Arial" w:hAnsi="Arial" w:cs="Arial"/>
                <w:sz w:val="22"/>
                <w:szCs w:val="22"/>
                <w:lang w:eastAsia="en-CA"/>
              </w:rPr>
            </w:pPr>
            <w:r>
              <w:rPr>
                <w:rFonts w:ascii="Arial" w:hAnsi="Arial" w:cs="Arial"/>
                <w:sz w:val="22"/>
                <w:szCs w:val="22"/>
                <w:lang w:eastAsia="en-CA"/>
              </w:rPr>
              <w:t>Ch.12</w:t>
            </w:r>
          </w:p>
        </w:tc>
      </w:tr>
      <w:tr w:rsidR="00796A1E" w:rsidRPr="00E51FBA" w:rsidTr="00CF7194">
        <w:trPr>
          <w:tblCellSpacing w:w="0" w:type="dxa"/>
        </w:trPr>
        <w:tc>
          <w:tcPr>
            <w:tcW w:w="605" w:type="dxa"/>
            <w:tcBorders>
              <w:top w:val="outset" w:sz="6" w:space="0" w:color="auto"/>
              <w:left w:val="outset" w:sz="6" w:space="0" w:color="auto"/>
              <w:bottom w:val="outset" w:sz="6" w:space="0" w:color="auto"/>
              <w:right w:val="outset" w:sz="6" w:space="0" w:color="auto"/>
            </w:tcBorders>
            <w:shd w:val="clear" w:color="auto" w:fill="FFFFFF"/>
            <w:hideMark/>
          </w:tcPr>
          <w:p w:rsidR="00796A1E" w:rsidRPr="00A136CE" w:rsidRDefault="00796A1E" w:rsidP="00715B99">
            <w:pPr>
              <w:jc w:val="center"/>
              <w:rPr>
                <w:rFonts w:ascii="Arial" w:hAnsi="Arial" w:cs="Arial"/>
                <w:sz w:val="22"/>
                <w:szCs w:val="22"/>
                <w:lang w:eastAsia="en-CA"/>
              </w:rPr>
            </w:pPr>
            <w:r w:rsidRPr="00A136CE">
              <w:rPr>
                <w:rFonts w:ascii="Arial" w:hAnsi="Arial" w:cs="Arial"/>
                <w:sz w:val="22"/>
                <w:szCs w:val="22"/>
                <w:lang w:eastAsia="en-CA"/>
              </w:rPr>
              <w:t>15</w:t>
            </w:r>
          </w:p>
        </w:tc>
        <w:tc>
          <w:tcPr>
            <w:tcW w:w="2104" w:type="dxa"/>
            <w:tcBorders>
              <w:top w:val="outset" w:sz="6" w:space="0" w:color="auto"/>
              <w:left w:val="outset" w:sz="6" w:space="0" w:color="auto"/>
              <w:bottom w:val="outset" w:sz="6" w:space="0" w:color="auto"/>
              <w:right w:val="outset" w:sz="6" w:space="0" w:color="auto"/>
            </w:tcBorders>
            <w:shd w:val="clear" w:color="auto" w:fill="FFFFFF"/>
          </w:tcPr>
          <w:p w:rsidR="00796A1E" w:rsidRPr="00A136CE" w:rsidRDefault="00796A1E" w:rsidP="002963A7">
            <w:pPr>
              <w:jc w:val="both"/>
              <w:rPr>
                <w:rFonts w:ascii="Arial" w:hAnsi="Arial" w:cs="Arial"/>
                <w:sz w:val="22"/>
                <w:szCs w:val="22"/>
                <w:lang w:eastAsia="en-CA"/>
              </w:rPr>
            </w:pPr>
          </w:p>
        </w:tc>
        <w:tc>
          <w:tcPr>
            <w:tcW w:w="1134" w:type="dxa"/>
            <w:tcBorders>
              <w:top w:val="outset" w:sz="6" w:space="0" w:color="auto"/>
              <w:left w:val="outset" w:sz="6" w:space="0" w:color="auto"/>
              <w:bottom w:val="outset" w:sz="6" w:space="0" w:color="auto"/>
              <w:right w:val="outset" w:sz="6" w:space="0" w:color="auto"/>
            </w:tcBorders>
            <w:shd w:val="clear" w:color="auto" w:fill="FFFFFF"/>
          </w:tcPr>
          <w:p w:rsidR="00796A1E" w:rsidRPr="00A136CE" w:rsidRDefault="00796A1E" w:rsidP="002963A7">
            <w:pPr>
              <w:jc w:val="both"/>
              <w:rPr>
                <w:rFonts w:ascii="Arial" w:hAnsi="Arial" w:cs="Arial"/>
                <w:sz w:val="22"/>
                <w:szCs w:val="22"/>
                <w:lang w:eastAsia="en-CA"/>
              </w:rPr>
            </w:pPr>
          </w:p>
        </w:tc>
        <w:tc>
          <w:tcPr>
            <w:tcW w:w="4394" w:type="dxa"/>
            <w:tcBorders>
              <w:top w:val="outset" w:sz="6" w:space="0" w:color="auto"/>
              <w:left w:val="outset" w:sz="6" w:space="0" w:color="auto"/>
              <w:bottom w:val="outset" w:sz="6" w:space="0" w:color="auto"/>
              <w:right w:val="outset" w:sz="6" w:space="0" w:color="auto"/>
            </w:tcBorders>
            <w:shd w:val="clear" w:color="auto" w:fill="FFFFFF"/>
          </w:tcPr>
          <w:p w:rsidR="00796A1E" w:rsidRPr="007C611C" w:rsidRDefault="007C611C" w:rsidP="00DE62E5">
            <w:pPr>
              <w:rPr>
                <w:rFonts w:ascii="Arial" w:hAnsi="Arial" w:cs="Arial"/>
                <w:b/>
                <w:sz w:val="22"/>
                <w:szCs w:val="22"/>
                <w:lang w:eastAsia="en-CA"/>
              </w:rPr>
            </w:pPr>
            <w:r w:rsidRPr="007C611C">
              <w:rPr>
                <w:rFonts w:ascii="Arial" w:hAnsi="Arial" w:cs="Arial"/>
                <w:b/>
                <w:sz w:val="22"/>
                <w:szCs w:val="22"/>
                <w:lang w:eastAsia="en-CA"/>
              </w:rPr>
              <w:t>Final examination</w:t>
            </w:r>
          </w:p>
        </w:tc>
        <w:tc>
          <w:tcPr>
            <w:tcW w:w="1468" w:type="dxa"/>
            <w:tcBorders>
              <w:top w:val="outset" w:sz="6" w:space="0" w:color="auto"/>
              <w:left w:val="outset" w:sz="6" w:space="0" w:color="auto"/>
              <w:bottom w:val="outset" w:sz="6" w:space="0" w:color="auto"/>
              <w:right w:val="outset" w:sz="6" w:space="0" w:color="auto"/>
            </w:tcBorders>
            <w:shd w:val="clear" w:color="auto" w:fill="FFFFFF"/>
          </w:tcPr>
          <w:p w:rsidR="00796A1E" w:rsidRPr="00A136CE" w:rsidRDefault="00796A1E" w:rsidP="00DE62E5">
            <w:pPr>
              <w:rPr>
                <w:rFonts w:ascii="Arial" w:hAnsi="Arial" w:cs="Arial"/>
                <w:sz w:val="22"/>
                <w:szCs w:val="22"/>
                <w:lang w:eastAsia="en-CA"/>
              </w:rPr>
            </w:pPr>
          </w:p>
        </w:tc>
      </w:tr>
      <w:tr w:rsidR="00796A1E" w:rsidRPr="00E51FBA" w:rsidTr="002963A7">
        <w:trPr>
          <w:tblCellSpacing w:w="0" w:type="dxa"/>
        </w:trPr>
        <w:tc>
          <w:tcPr>
            <w:tcW w:w="9705" w:type="dxa"/>
            <w:gridSpan w:val="5"/>
            <w:tcBorders>
              <w:top w:val="outset" w:sz="6" w:space="0" w:color="auto"/>
              <w:left w:val="outset" w:sz="6" w:space="0" w:color="auto"/>
              <w:bottom w:val="outset" w:sz="6" w:space="0" w:color="auto"/>
              <w:right w:val="outset" w:sz="6" w:space="0" w:color="auto"/>
            </w:tcBorders>
            <w:shd w:val="clear" w:color="auto" w:fill="FFFFFF"/>
            <w:hideMark/>
          </w:tcPr>
          <w:p w:rsidR="00796A1E" w:rsidRPr="00A136CE" w:rsidRDefault="00796A1E" w:rsidP="002963A7">
            <w:pPr>
              <w:jc w:val="both"/>
              <w:rPr>
                <w:rFonts w:ascii="Arial" w:hAnsi="Arial" w:cs="Arial"/>
                <w:sz w:val="22"/>
                <w:szCs w:val="22"/>
                <w:lang w:eastAsia="en-CA"/>
              </w:rPr>
            </w:pPr>
            <w:r w:rsidRPr="00A136CE">
              <w:rPr>
                <w:rFonts w:ascii="Arial" w:hAnsi="Arial" w:cs="Arial"/>
                <w:b/>
                <w:bCs/>
                <w:sz w:val="22"/>
                <w:szCs w:val="22"/>
                <w:lang w:eastAsia="en-CA"/>
              </w:rPr>
              <w:t>Please note: this schedule may change as resources and circumstances require.</w:t>
            </w:r>
          </w:p>
          <w:p w:rsidR="00796A1E" w:rsidRPr="00A136CE" w:rsidRDefault="00796A1E" w:rsidP="002963A7">
            <w:pPr>
              <w:jc w:val="both"/>
              <w:rPr>
                <w:rFonts w:ascii="Arial" w:hAnsi="Arial" w:cs="Arial"/>
                <w:sz w:val="22"/>
                <w:szCs w:val="22"/>
                <w:lang w:eastAsia="en-CA"/>
              </w:rPr>
            </w:pPr>
            <w:r w:rsidRPr="00A136CE">
              <w:rPr>
                <w:rFonts w:ascii="Arial" w:hAnsi="Arial" w:cs="Arial"/>
                <w:sz w:val="22"/>
                <w:szCs w:val="22"/>
                <w:lang w:eastAsia="en-CA"/>
              </w:rPr>
              <w:t>For information on withdrawing from this course without academic penalty, please refer to the College Academic Calendar: </w:t>
            </w:r>
            <w:hyperlink r:id="rId10" w:history="1">
              <w:r w:rsidRPr="00A136CE">
                <w:rPr>
                  <w:rFonts w:ascii="Arial" w:hAnsi="Arial" w:cs="Arial"/>
                  <w:b/>
                  <w:bCs/>
                  <w:sz w:val="22"/>
                  <w:szCs w:val="22"/>
                  <w:u w:val="single"/>
                  <w:lang w:eastAsia="en-CA"/>
                </w:rPr>
                <w:t>http://www.georgebrown.ca/Admin/Registr/PSCal.aspx</w:t>
              </w:r>
            </w:hyperlink>
          </w:p>
        </w:tc>
      </w:tr>
    </w:tbl>
    <w:p w:rsidR="00A11C42" w:rsidRDefault="00A11C42" w:rsidP="00276D63">
      <w:pPr>
        <w:rPr>
          <w:rFonts w:ascii="Arial" w:hAnsi="Arial" w:cs="Arial"/>
          <w:b/>
          <w:sz w:val="24"/>
        </w:rPr>
      </w:pPr>
    </w:p>
    <w:sectPr w:rsidR="00A11C42" w:rsidSect="00FB6838">
      <w:footerReference w:type="default" r:id="rId11"/>
      <w:footerReference w:type="first" r:id="rId12"/>
      <w:pgSz w:w="12240" w:h="15840" w:code="1"/>
      <w:pgMar w:top="892" w:right="1440" w:bottom="432" w:left="1440" w:header="0" w:footer="58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E68" w:rsidRDefault="00193E68">
      <w:r>
        <w:separator/>
      </w:r>
    </w:p>
  </w:endnote>
  <w:endnote w:type="continuationSeparator" w:id="0">
    <w:p w:rsidR="00193E68" w:rsidRDefault="00193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6075803"/>
      <w:docPartObj>
        <w:docPartGallery w:val="Page Numbers (Bottom of Page)"/>
        <w:docPartUnique/>
      </w:docPartObj>
    </w:sdtPr>
    <w:sdtEndPr>
      <w:rPr>
        <w:color w:val="808080" w:themeColor="background1" w:themeShade="80"/>
        <w:spacing w:val="60"/>
      </w:rPr>
    </w:sdtEndPr>
    <w:sdtContent>
      <w:p w:rsidR="00E12A0A" w:rsidRPr="008038FA" w:rsidRDefault="00E12A0A" w:rsidP="00E12A0A">
        <w:pPr>
          <w:pStyle w:val="Footer"/>
          <w:pBdr>
            <w:top w:val="single" w:sz="4" w:space="1" w:color="auto"/>
          </w:pBdr>
          <w:rPr>
            <w:b/>
            <w:lang w:val="fr-FR"/>
          </w:rPr>
        </w:pPr>
        <w:r w:rsidRPr="008038FA">
          <w:rPr>
            <w:b/>
            <w:lang w:val="fr-FR"/>
          </w:rPr>
          <w:t xml:space="preserve">COURSE NAME: </w:t>
        </w:r>
        <w:r w:rsidR="00DA25F8" w:rsidRPr="00DA25F8">
          <w:rPr>
            <w:b/>
            <w:lang w:val="fr-FR"/>
          </w:rPr>
          <w:t>WINDOWS SERVER ACTIVE DIRECTORY CONFIGURATION</w:t>
        </w:r>
        <w:r>
          <w:rPr>
            <w:b/>
            <w:lang w:val="fr-FR"/>
          </w:rPr>
          <w:tab/>
        </w:r>
        <w:r>
          <w:rPr>
            <w:b/>
            <w:lang w:val="fr-FR"/>
          </w:rPr>
          <w:tab/>
          <w:t xml:space="preserve">                                                                                                                               </w:t>
        </w:r>
      </w:p>
      <w:p w:rsidR="00E12A0A" w:rsidRPr="00E12A0A" w:rsidRDefault="00E12A0A" w:rsidP="00E12A0A">
        <w:pPr>
          <w:pStyle w:val="Footer"/>
          <w:rPr>
            <w:b/>
            <w:lang w:val="fr-FR"/>
          </w:rPr>
        </w:pPr>
        <w:r w:rsidRPr="008038FA">
          <w:rPr>
            <w:b/>
            <w:lang w:val="fr-FR"/>
          </w:rPr>
          <w:t xml:space="preserve">COURSE CODE:  </w:t>
        </w:r>
        <w:r w:rsidR="00952555">
          <w:rPr>
            <w:b/>
            <w:lang w:val="fr-FR"/>
          </w:rPr>
          <w:t xml:space="preserve"> COMP</w:t>
        </w:r>
        <w:r w:rsidR="00DA25F8">
          <w:rPr>
            <w:b/>
            <w:lang w:val="fr-FR"/>
          </w:rPr>
          <w:t xml:space="preserve"> 2064</w:t>
        </w:r>
        <w:r w:rsidRPr="00E12A0A">
          <w:rPr>
            <w:b/>
            <w:lang w:val="fr-FR"/>
          </w:rPr>
          <w:ptab w:relativeTo="margin" w:alignment="center" w:leader="none"/>
        </w:r>
        <w:r w:rsidRPr="00E12A0A">
          <w:rPr>
            <w:b/>
            <w:lang w:val="fr-FR"/>
          </w:rPr>
          <w:ptab w:relativeTo="margin" w:alignment="right" w:leader="none"/>
        </w:r>
        <w:r w:rsidR="0037780C">
          <w:fldChar w:fldCharType="begin"/>
        </w:r>
        <w:r>
          <w:instrText xml:space="preserve"> PAGE   \* MERGEFORMAT </w:instrText>
        </w:r>
        <w:r w:rsidR="0037780C">
          <w:fldChar w:fldCharType="separate"/>
        </w:r>
        <w:r w:rsidR="00E47790">
          <w:rPr>
            <w:noProof/>
          </w:rPr>
          <w:t>2</w:t>
        </w:r>
        <w:r w:rsidR="0037780C">
          <w:rPr>
            <w:noProof/>
          </w:rPr>
          <w:fldChar w:fldCharType="end"/>
        </w:r>
        <w:r>
          <w:t xml:space="preserve"> | </w:t>
        </w:r>
        <w:r w:rsidRPr="00E12A0A">
          <w:rPr>
            <w:color w:val="808080" w:themeColor="background1" w:themeShade="80"/>
            <w:spacing w:val="60"/>
          </w:rPr>
          <w:t>Page</w:t>
        </w:r>
      </w:p>
    </w:sdtContent>
  </w:sdt>
  <w:p w:rsidR="007B6F9B" w:rsidRPr="008038FA" w:rsidRDefault="007B6F9B">
    <w:pPr>
      <w:pStyle w:val="Footer"/>
      <w:rPr>
        <w:b/>
        <w:lang w:val="fr-FR"/>
      </w:rPr>
    </w:pPr>
    <w:r w:rsidRPr="008038FA">
      <w:rPr>
        <w:b/>
        <w:lang w:val="fr-FR"/>
      </w:rPr>
      <w:tab/>
    </w:r>
    <w:r w:rsidRPr="008038FA">
      <w:rPr>
        <w:b/>
        <w:lang w:val="fr-FR"/>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8694852"/>
      <w:docPartObj>
        <w:docPartGallery w:val="Page Numbers (Bottom of Page)"/>
        <w:docPartUnique/>
      </w:docPartObj>
    </w:sdtPr>
    <w:sdtEndPr>
      <w:rPr>
        <w:color w:val="808080" w:themeColor="background1" w:themeShade="80"/>
        <w:spacing w:val="60"/>
      </w:rPr>
    </w:sdtEndPr>
    <w:sdtContent>
      <w:p w:rsidR="00E12A0A" w:rsidRPr="008038FA" w:rsidRDefault="00E12A0A" w:rsidP="00E12A0A">
        <w:pPr>
          <w:pStyle w:val="Footer"/>
          <w:pBdr>
            <w:top w:val="single" w:sz="4" w:space="1" w:color="auto"/>
          </w:pBdr>
          <w:rPr>
            <w:b/>
            <w:lang w:val="fr-FR"/>
          </w:rPr>
        </w:pPr>
        <w:r w:rsidRPr="008038FA">
          <w:rPr>
            <w:b/>
            <w:lang w:val="fr-FR"/>
          </w:rPr>
          <w:t xml:space="preserve">COURSE NAME: </w:t>
        </w:r>
        <w:r w:rsidR="00DA25F8" w:rsidRPr="00DA25F8">
          <w:rPr>
            <w:b/>
            <w:lang w:val="fr-FR"/>
          </w:rPr>
          <w:t>WINDOWS SERVER ACTIVE DIRECTORY CONFIGURATION</w:t>
        </w:r>
        <w:r>
          <w:rPr>
            <w:b/>
            <w:lang w:val="fr-FR"/>
          </w:rPr>
          <w:tab/>
        </w:r>
        <w:r>
          <w:rPr>
            <w:b/>
            <w:lang w:val="fr-FR"/>
          </w:rPr>
          <w:tab/>
          <w:t xml:space="preserve">                                                                                                                               </w:t>
        </w:r>
      </w:p>
      <w:p w:rsidR="00E12A0A" w:rsidRPr="00E12A0A" w:rsidRDefault="00E12A0A" w:rsidP="00E12A0A">
        <w:pPr>
          <w:pStyle w:val="Footer"/>
          <w:rPr>
            <w:b/>
            <w:lang w:val="fr-FR"/>
          </w:rPr>
        </w:pPr>
        <w:r w:rsidRPr="008038FA">
          <w:rPr>
            <w:b/>
            <w:lang w:val="fr-FR"/>
          </w:rPr>
          <w:t xml:space="preserve">COURSE CODE:  </w:t>
        </w:r>
        <w:r w:rsidR="00952555">
          <w:rPr>
            <w:b/>
            <w:lang w:val="fr-FR"/>
          </w:rPr>
          <w:t xml:space="preserve"> COMP</w:t>
        </w:r>
        <w:r w:rsidR="00DA25F8">
          <w:rPr>
            <w:b/>
            <w:lang w:val="fr-FR"/>
          </w:rPr>
          <w:t xml:space="preserve"> 2064</w:t>
        </w:r>
        <w:r w:rsidRPr="00E12A0A">
          <w:rPr>
            <w:b/>
            <w:lang w:val="fr-FR"/>
          </w:rPr>
          <w:ptab w:relativeTo="margin" w:alignment="center" w:leader="none"/>
        </w:r>
        <w:r w:rsidRPr="00E12A0A">
          <w:rPr>
            <w:b/>
            <w:lang w:val="fr-FR"/>
          </w:rPr>
          <w:ptab w:relativeTo="margin" w:alignment="right" w:leader="none"/>
        </w:r>
        <w:r w:rsidR="0037780C">
          <w:fldChar w:fldCharType="begin"/>
        </w:r>
        <w:r>
          <w:instrText xml:space="preserve"> PAGE   \* MERGEFORMAT </w:instrText>
        </w:r>
        <w:r w:rsidR="0037780C">
          <w:fldChar w:fldCharType="separate"/>
        </w:r>
        <w:r w:rsidR="00E47790">
          <w:rPr>
            <w:noProof/>
          </w:rPr>
          <w:t>1</w:t>
        </w:r>
        <w:r w:rsidR="0037780C">
          <w:rPr>
            <w:noProof/>
          </w:rPr>
          <w:fldChar w:fldCharType="end"/>
        </w:r>
        <w:r>
          <w:t xml:space="preserve"> | </w:t>
        </w:r>
        <w:r w:rsidRPr="00E12A0A">
          <w:rPr>
            <w:color w:val="808080" w:themeColor="background1" w:themeShade="80"/>
            <w:spacing w:val="60"/>
          </w:rPr>
          <w:t>Page</w:t>
        </w:r>
      </w:p>
    </w:sdtContent>
  </w:sdt>
  <w:p w:rsidR="00375CC4" w:rsidRPr="00A47881" w:rsidRDefault="00375CC4" w:rsidP="00E12A0A">
    <w:pPr>
      <w:pStyle w:val="Footer"/>
      <w:rPr>
        <w:b/>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E68" w:rsidRDefault="00193E68">
      <w:r>
        <w:separator/>
      </w:r>
    </w:p>
  </w:footnote>
  <w:footnote w:type="continuationSeparator" w:id="0">
    <w:p w:rsidR="00193E68" w:rsidRDefault="00193E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247E8"/>
    <w:multiLevelType w:val="multilevel"/>
    <w:tmpl w:val="A6DC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95777"/>
    <w:multiLevelType w:val="multilevel"/>
    <w:tmpl w:val="4DA0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D213D"/>
    <w:multiLevelType w:val="multilevel"/>
    <w:tmpl w:val="C1BC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C334F"/>
    <w:multiLevelType w:val="multilevel"/>
    <w:tmpl w:val="582A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11512"/>
    <w:multiLevelType w:val="multilevel"/>
    <w:tmpl w:val="214A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94FF7"/>
    <w:multiLevelType w:val="multilevel"/>
    <w:tmpl w:val="FC6C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64827"/>
    <w:multiLevelType w:val="multilevel"/>
    <w:tmpl w:val="AB32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97C00"/>
    <w:multiLevelType w:val="multilevel"/>
    <w:tmpl w:val="9A48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956AAF"/>
    <w:multiLevelType w:val="multilevel"/>
    <w:tmpl w:val="181A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023FF"/>
    <w:multiLevelType w:val="multilevel"/>
    <w:tmpl w:val="2E909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7B004B"/>
    <w:multiLevelType w:val="multilevel"/>
    <w:tmpl w:val="ECE01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621F1A"/>
    <w:multiLevelType w:val="multilevel"/>
    <w:tmpl w:val="B2E4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375E12"/>
    <w:multiLevelType w:val="multilevel"/>
    <w:tmpl w:val="6124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BC726D"/>
    <w:multiLevelType w:val="multilevel"/>
    <w:tmpl w:val="1EF6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671530"/>
    <w:multiLevelType w:val="multilevel"/>
    <w:tmpl w:val="F9B40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880392"/>
    <w:multiLevelType w:val="multilevel"/>
    <w:tmpl w:val="6E40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A24EF5"/>
    <w:multiLevelType w:val="multilevel"/>
    <w:tmpl w:val="985A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B11985"/>
    <w:multiLevelType w:val="hybridMultilevel"/>
    <w:tmpl w:val="6C58CD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2674DA3"/>
    <w:multiLevelType w:val="multilevel"/>
    <w:tmpl w:val="41F0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477734"/>
    <w:multiLevelType w:val="multilevel"/>
    <w:tmpl w:val="C7C6A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FB0BE6"/>
    <w:multiLevelType w:val="multilevel"/>
    <w:tmpl w:val="6660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8A604F"/>
    <w:multiLevelType w:val="multilevel"/>
    <w:tmpl w:val="20B0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9D3F0B"/>
    <w:multiLevelType w:val="multilevel"/>
    <w:tmpl w:val="9F92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037E56"/>
    <w:multiLevelType w:val="multilevel"/>
    <w:tmpl w:val="F618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280E37"/>
    <w:multiLevelType w:val="multilevel"/>
    <w:tmpl w:val="147E7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D74F2F"/>
    <w:multiLevelType w:val="multilevel"/>
    <w:tmpl w:val="1528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395150"/>
    <w:multiLevelType w:val="multilevel"/>
    <w:tmpl w:val="4066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297B7D"/>
    <w:multiLevelType w:val="multilevel"/>
    <w:tmpl w:val="7D18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5C330C"/>
    <w:multiLevelType w:val="multilevel"/>
    <w:tmpl w:val="069C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7B3516"/>
    <w:multiLevelType w:val="multilevel"/>
    <w:tmpl w:val="7A46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2078A0"/>
    <w:multiLevelType w:val="multilevel"/>
    <w:tmpl w:val="ED32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F34FFA"/>
    <w:multiLevelType w:val="multilevel"/>
    <w:tmpl w:val="CD04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165752"/>
    <w:multiLevelType w:val="multilevel"/>
    <w:tmpl w:val="5632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D77495"/>
    <w:multiLevelType w:val="multilevel"/>
    <w:tmpl w:val="991C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831DA3"/>
    <w:multiLevelType w:val="multilevel"/>
    <w:tmpl w:val="4A76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2F598F"/>
    <w:multiLevelType w:val="multilevel"/>
    <w:tmpl w:val="18F4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1E321F"/>
    <w:multiLevelType w:val="multilevel"/>
    <w:tmpl w:val="28D2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CB44F3"/>
    <w:multiLevelType w:val="multilevel"/>
    <w:tmpl w:val="A64C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2E5C92"/>
    <w:multiLevelType w:val="multilevel"/>
    <w:tmpl w:val="2D32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3F660F"/>
    <w:multiLevelType w:val="multilevel"/>
    <w:tmpl w:val="218E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B51F4B"/>
    <w:multiLevelType w:val="hybridMultilevel"/>
    <w:tmpl w:val="8BF6F1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6C54BD"/>
    <w:multiLevelType w:val="multilevel"/>
    <w:tmpl w:val="3C4C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17"/>
  </w:num>
  <w:num w:numId="3">
    <w:abstractNumId w:val="36"/>
  </w:num>
  <w:num w:numId="4">
    <w:abstractNumId w:val="23"/>
  </w:num>
  <w:num w:numId="5">
    <w:abstractNumId w:val="25"/>
  </w:num>
  <w:num w:numId="6">
    <w:abstractNumId w:val="29"/>
  </w:num>
  <w:num w:numId="7">
    <w:abstractNumId w:val="34"/>
  </w:num>
  <w:num w:numId="8">
    <w:abstractNumId w:val="27"/>
  </w:num>
  <w:num w:numId="9">
    <w:abstractNumId w:val="31"/>
  </w:num>
  <w:num w:numId="10">
    <w:abstractNumId w:val="1"/>
  </w:num>
  <w:num w:numId="11">
    <w:abstractNumId w:val="35"/>
  </w:num>
  <w:num w:numId="12">
    <w:abstractNumId w:val="15"/>
  </w:num>
  <w:num w:numId="13">
    <w:abstractNumId w:val="41"/>
  </w:num>
  <w:num w:numId="14">
    <w:abstractNumId w:val="6"/>
  </w:num>
  <w:num w:numId="15">
    <w:abstractNumId w:val="38"/>
  </w:num>
  <w:num w:numId="16">
    <w:abstractNumId w:val="16"/>
  </w:num>
  <w:num w:numId="17">
    <w:abstractNumId w:val="11"/>
  </w:num>
  <w:num w:numId="18">
    <w:abstractNumId w:val="20"/>
  </w:num>
  <w:num w:numId="19">
    <w:abstractNumId w:val="30"/>
  </w:num>
  <w:num w:numId="20">
    <w:abstractNumId w:val="3"/>
  </w:num>
  <w:num w:numId="21">
    <w:abstractNumId w:val="12"/>
  </w:num>
  <w:num w:numId="22">
    <w:abstractNumId w:val="32"/>
  </w:num>
  <w:num w:numId="23">
    <w:abstractNumId w:val="8"/>
  </w:num>
  <w:num w:numId="24">
    <w:abstractNumId w:val="33"/>
  </w:num>
  <w:num w:numId="25">
    <w:abstractNumId w:val="26"/>
  </w:num>
  <w:num w:numId="26">
    <w:abstractNumId w:val="2"/>
  </w:num>
  <w:num w:numId="27">
    <w:abstractNumId w:val="22"/>
  </w:num>
  <w:num w:numId="28">
    <w:abstractNumId w:val="4"/>
  </w:num>
  <w:num w:numId="29">
    <w:abstractNumId w:val="7"/>
  </w:num>
  <w:num w:numId="30">
    <w:abstractNumId w:val="0"/>
  </w:num>
  <w:num w:numId="31">
    <w:abstractNumId w:val="5"/>
  </w:num>
  <w:num w:numId="32">
    <w:abstractNumId w:val="18"/>
  </w:num>
  <w:num w:numId="33">
    <w:abstractNumId w:val="37"/>
  </w:num>
  <w:num w:numId="34">
    <w:abstractNumId w:val="28"/>
  </w:num>
  <w:num w:numId="35">
    <w:abstractNumId w:val="13"/>
  </w:num>
  <w:num w:numId="36">
    <w:abstractNumId w:val="39"/>
  </w:num>
  <w:num w:numId="37">
    <w:abstractNumId w:val="21"/>
  </w:num>
  <w:num w:numId="38">
    <w:abstractNumId w:val="24"/>
  </w:num>
  <w:num w:numId="39">
    <w:abstractNumId w:val="9"/>
  </w:num>
  <w:num w:numId="40">
    <w:abstractNumId w:val="10"/>
  </w:num>
  <w:num w:numId="41">
    <w:abstractNumId w:val="19"/>
  </w:num>
  <w:num w:numId="42">
    <w:abstractNumId w:val="14"/>
  </w:num>
  <w:numIdMacAtCleanup w:val="3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njit sohal">
    <w15:presenceInfo w15:providerId="Windows Live" w15:userId="25091cf866da1bde"/>
  </w15:person>
  <w15:person w15:author="Administrator">
    <w15:presenceInfo w15:providerId="None" w15:userId="Administrator"/>
  </w15:person>
  <w15:person w15:author="Jacky Min">
    <w15:presenceInfo w15:providerId="AD" w15:userId="S-1-5-21-205395177-3228032905-2543067112-651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fr-FR" w:vendorID="64" w:dllVersion="131078" w:nlCheck="1" w:checkStyle="0"/>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61C"/>
    <w:rsid w:val="00005A52"/>
    <w:rsid w:val="00014CAB"/>
    <w:rsid w:val="0002125B"/>
    <w:rsid w:val="00037419"/>
    <w:rsid w:val="000554D9"/>
    <w:rsid w:val="000A3098"/>
    <w:rsid w:val="000A32A0"/>
    <w:rsid w:val="000A5BCD"/>
    <w:rsid w:val="000B212B"/>
    <w:rsid w:val="000B318D"/>
    <w:rsid w:val="000D3F35"/>
    <w:rsid w:val="000D7080"/>
    <w:rsid w:val="000F2D0C"/>
    <w:rsid w:val="001312CC"/>
    <w:rsid w:val="00144A8F"/>
    <w:rsid w:val="0016278E"/>
    <w:rsid w:val="0016312F"/>
    <w:rsid w:val="00164C15"/>
    <w:rsid w:val="001779CD"/>
    <w:rsid w:val="00177BA0"/>
    <w:rsid w:val="00193E68"/>
    <w:rsid w:val="001948BF"/>
    <w:rsid w:val="00195AFC"/>
    <w:rsid w:val="001B1C47"/>
    <w:rsid w:val="001E3D21"/>
    <w:rsid w:val="001E4753"/>
    <w:rsid w:val="001E64E1"/>
    <w:rsid w:val="001E7BA8"/>
    <w:rsid w:val="00200634"/>
    <w:rsid w:val="0020713A"/>
    <w:rsid w:val="00222623"/>
    <w:rsid w:val="0024202B"/>
    <w:rsid w:val="0024619C"/>
    <w:rsid w:val="00256E59"/>
    <w:rsid w:val="00260658"/>
    <w:rsid w:val="002667CA"/>
    <w:rsid w:val="00270215"/>
    <w:rsid w:val="00275D2E"/>
    <w:rsid w:val="00276D63"/>
    <w:rsid w:val="00286C38"/>
    <w:rsid w:val="002B061C"/>
    <w:rsid w:val="002B2959"/>
    <w:rsid w:val="002B7A94"/>
    <w:rsid w:val="002C0FFF"/>
    <w:rsid w:val="002D7DEA"/>
    <w:rsid w:val="002E75B9"/>
    <w:rsid w:val="002E7C2A"/>
    <w:rsid w:val="00300EE7"/>
    <w:rsid w:val="003156FC"/>
    <w:rsid w:val="00320412"/>
    <w:rsid w:val="00321A13"/>
    <w:rsid w:val="0035630D"/>
    <w:rsid w:val="00367451"/>
    <w:rsid w:val="00375A05"/>
    <w:rsid w:val="00375CC4"/>
    <w:rsid w:val="0037780C"/>
    <w:rsid w:val="00397D12"/>
    <w:rsid w:val="003A2209"/>
    <w:rsid w:val="003A280D"/>
    <w:rsid w:val="003A5012"/>
    <w:rsid w:val="003B3E92"/>
    <w:rsid w:val="003B4C11"/>
    <w:rsid w:val="003D05CC"/>
    <w:rsid w:val="003D3FFC"/>
    <w:rsid w:val="003F0EFF"/>
    <w:rsid w:val="003F440C"/>
    <w:rsid w:val="0042563E"/>
    <w:rsid w:val="004321C2"/>
    <w:rsid w:val="00435A84"/>
    <w:rsid w:val="00437A24"/>
    <w:rsid w:val="004500FA"/>
    <w:rsid w:val="004525A7"/>
    <w:rsid w:val="004606D3"/>
    <w:rsid w:val="004716AC"/>
    <w:rsid w:val="004809AF"/>
    <w:rsid w:val="00496337"/>
    <w:rsid w:val="004A78A4"/>
    <w:rsid w:val="004B5570"/>
    <w:rsid w:val="004B77A5"/>
    <w:rsid w:val="004F4DE2"/>
    <w:rsid w:val="004F6855"/>
    <w:rsid w:val="004F7828"/>
    <w:rsid w:val="00503699"/>
    <w:rsid w:val="00503906"/>
    <w:rsid w:val="00515370"/>
    <w:rsid w:val="00532757"/>
    <w:rsid w:val="00534ADF"/>
    <w:rsid w:val="00574F8C"/>
    <w:rsid w:val="005760BC"/>
    <w:rsid w:val="00582883"/>
    <w:rsid w:val="00584D04"/>
    <w:rsid w:val="005A1A21"/>
    <w:rsid w:val="005D0DD7"/>
    <w:rsid w:val="005E1788"/>
    <w:rsid w:val="005E1B27"/>
    <w:rsid w:val="005F0095"/>
    <w:rsid w:val="005F4797"/>
    <w:rsid w:val="00605F5E"/>
    <w:rsid w:val="00611D08"/>
    <w:rsid w:val="0063035C"/>
    <w:rsid w:val="00664D00"/>
    <w:rsid w:val="00671C5D"/>
    <w:rsid w:val="0067323B"/>
    <w:rsid w:val="006772A1"/>
    <w:rsid w:val="006A3558"/>
    <w:rsid w:val="006C5939"/>
    <w:rsid w:val="006D3DC0"/>
    <w:rsid w:val="006D4D95"/>
    <w:rsid w:val="006F011A"/>
    <w:rsid w:val="006F1340"/>
    <w:rsid w:val="0071203E"/>
    <w:rsid w:val="00715B99"/>
    <w:rsid w:val="007215AE"/>
    <w:rsid w:val="00725F51"/>
    <w:rsid w:val="00735EF9"/>
    <w:rsid w:val="007437F2"/>
    <w:rsid w:val="00776456"/>
    <w:rsid w:val="007874C2"/>
    <w:rsid w:val="00796A1E"/>
    <w:rsid w:val="007B6F9B"/>
    <w:rsid w:val="007C611C"/>
    <w:rsid w:val="007D4AD4"/>
    <w:rsid w:val="007E59D4"/>
    <w:rsid w:val="007F425D"/>
    <w:rsid w:val="008038FA"/>
    <w:rsid w:val="0080460E"/>
    <w:rsid w:val="00811503"/>
    <w:rsid w:val="00837A50"/>
    <w:rsid w:val="008556E7"/>
    <w:rsid w:val="00856D2B"/>
    <w:rsid w:val="00872222"/>
    <w:rsid w:val="00873AEE"/>
    <w:rsid w:val="00884D58"/>
    <w:rsid w:val="00887108"/>
    <w:rsid w:val="00891D3F"/>
    <w:rsid w:val="00897D98"/>
    <w:rsid w:val="008D2330"/>
    <w:rsid w:val="008E3C17"/>
    <w:rsid w:val="00952555"/>
    <w:rsid w:val="009566EE"/>
    <w:rsid w:val="00981A07"/>
    <w:rsid w:val="00986B93"/>
    <w:rsid w:val="009953CC"/>
    <w:rsid w:val="009D6198"/>
    <w:rsid w:val="009E05BB"/>
    <w:rsid w:val="009F2182"/>
    <w:rsid w:val="00A06AA8"/>
    <w:rsid w:val="00A11C42"/>
    <w:rsid w:val="00A136CE"/>
    <w:rsid w:val="00A2394B"/>
    <w:rsid w:val="00A26776"/>
    <w:rsid w:val="00A35A34"/>
    <w:rsid w:val="00A35CA0"/>
    <w:rsid w:val="00A47881"/>
    <w:rsid w:val="00A60AEA"/>
    <w:rsid w:val="00A64CDB"/>
    <w:rsid w:val="00A767C1"/>
    <w:rsid w:val="00A83B17"/>
    <w:rsid w:val="00A9480D"/>
    <w:rsid w:val="00AD2FFA"/>
    <w:rsid w:val="00AD4C1A"/>
    <w:rsid w:val="00AE44C0"/>
    <w:rsid w:val="00AE696F"/>
    <w:rsid w:val="00AF7341"/>
    <w:rsid w:val="00B14362"/>
    <w:rsid w:val="00B26DEF"/>
    <w:rsid w:val="00B275D1"/>
    <w:rsid w:val="00B34D0A"/>
    <w:rsid w:val="00B36E1B"/>
    <w:rsid w:val="00B43873"/>
    <w:rsid w:val="00B45D7B"/>
    <w:rsid w:val="00B7165F"/>
    <w:rsid w:val="00B84EEC"/>
    <w:rsid w:val="00BA0137"/>
    <w:rsid w:val="00BB135C"/>
    <w:rsid w:val="00BB756F"/>
    <w:rsid w:val="00BC5153"/>
    <w:rsid w:val="00BD1E92"/>
    <w:rsid w:val="00BD505C"/>
    <w:rsid w:val="00BE5107"/>
    <w:rsid w:val="00BF742E"/>
    <w:rsid w:val="00C03305"/>
    <w:rsid w:val="00C03B99"/>
    <w:rsid w:val="00C16751"/>
    <w:rsid w:val="00C32F48"/>
    <w:rsid w:val="00C35A4B"/>
    <w:rsid w:val="00C44769"/>
    <w:rsid w:val="00C469EF"/>
    <w:rsid w:val="00C547B7"/>
    <w:rsid w:val="00C55622"/>
    <w:rsid w:val="00C6705D"/>
    <w:rsid w:val="00C674C6"/>
    <w:rsid w:val="00C964FB"/>
    <w:rsid w:val="00C9770C"/>
    <w:rsid w:val="00CC03D7"/>
    <w:rsid w:val="00CC4764"/>
    <w:rsid w:val="00CF7194"/>
    <w:rsid w:val="00D15097"/>
    <w:rsid w:val="00D31245"/>
    <w:rsid w:val="00D81E6F"/>
    <w:rsid w:val="00D9296B"/>
    <w:rsid w:val="00DA25F8"/>
    <w:rsid w:val="00DA2EEF"/>
    <w:rsid w:val="00DA50A4"/>
    <w:rsid w:val="00DB4BF1"/>
    <w:rsid w:val="00DD4CFF"/>
    <w:rsid w:val="00DE62E5"/>
    <w:rsid w:val="00DE793B"/>
    <w:rsid w:val="00E01C07"/>
    <w:rsid w:val="00E12A0A"/>
    <w:rsid w:val="00E164AE"/>
    <w:rsid w:val="00E23DDC"/>
    <w:rsid w:val="00E25122"/>
    <w:rsid w:val="00E47790"/>
    <w:rsid w:val="00E538C8"/>
    <w:rsid w:val="00E70CB3"/>
    <w:rsid w:val="00E735CF"/>
    <w:rsid w:val="00E76ED1"/>
    <w:rsid w:val="00EA46E4"/>
    <w:rsid w:val="00EC1288"/>
    <w:rsid w:val="00EC1D83"/>
    <w:rsid w:val="00EC28AF"/>
    <w:rsid w:val="00EE5B13"/>
    <w:rsid w:val="00EF6DB0"/>
    <w:rsid w:val="00F03558"/>
    <w:rsid w:val="00F22C54"/>
    <w:rsid w:val="00F31544"/>
    <w:rsid w:val="00F35CD3"/>
    <w:rsid w:val="00F44ED3"/>
    <w:rsid w:val="00F54A2D"/>
    <w:rsid w:val="00F57882"/>
    <w:rsid w:val="00F65AC9"/>
    <w:rsid w:val="00F96877"/>
    <w:rsid w:val="00FA72E6"/>
    <w:rsid w:val="00FB3072"/>
    <w:rsid w:val="00FB6838"/>
    <w:rsid w:val="00FC6A23"/>
    <w:rsid w:val="00FD71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colormru v:ext="edit" colors="#eaeaea"/>
    </o:shapedefaults>
    <o:shapelayout v:ext="edit">
      <o:idmap v:ext="edit" data="1"/>
    </o:shapelayout>
  </w:shapeDefaults>
  <w:decimalSymbol w:val="."/>
  <w:listSeparator w:val=","/>
  <w14:docId w14:val="22683DDC"/>
  <w15:docId w15:val="{6AD4C14D-C46A-466D-871A-80B6EF18D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838"/>
  </w:style>
  <w:style w:type="paragraph" w:styleId="Heading1">
    <w:name w:val="heading 1"/>
    <w:basedOn w:val="Normal"/>
    <w:next w:val="Normal"/>
    <w:qFormat/>
    <w:rsid w:val="00FB6838"/>
    <w:pPr>
      <w:keepNext/>
      <w:jc w:val="center"/>
      <w:outlineLvl w:val="0"/>
    </w:pPr>
    <w:rPr>
      <w:rFonts w:ascii="Arial" w:hAnsi="Arial"/>
      <w:b/>
      <w:sz w:val="32"/>
    </w:rPr>
  </w:style>
  <w:style w:type="paragraph" w:styleId="Heading2">
    <w:name w:val="heading 2"/>
    <w:basedOn w:val="Normal"/>
    <w:next w:val="Normal"/>
    <w:qFormat/>
    <w:rsid w:val="00FB6838"/>
    <w:pPr>
      <w:keepNext/>
      <w:jc w:val="center"/>
      <w:outlineLvl w:val="1"/>
    </w:pPr>
    <w:rPr>
      <w:rFonts w:ascii="Arial" w:hAnsi="Arial"/>
      <w:b/>
      <w:sz w:val="28"/>
    </w:rPr>
  </w:style>
  <w:style w:type="paragraph" w:styleId="Heading3">
    <w:name w:val="heading 3"/>
    <w:basedOn w:val="Normal"/>
    <w:next w:val="Normal"/>
    <w:qFormat/>
    <w:rsid w:val="00FB6838"/>
    <w:pPr>
      <w:keepNext/>
      <w:jc w:val="center"/>
      <w:outlineLvl w:val="2"/>
    </w:pPr>
    <w:rPr>
      <w:rFonts w:ascii="Arial" w:hAnsi="Arial"/>
      <w:sz w:val="28"/>
    </w:rPr>
  </w:style>
  <w:style w:type="paragraph" w:styleId="Heading4">
    <w:name w:val="heading 4"/>
    <w:basedOn w:val="Normal"/>
    <w:next w:val="Normal"/>
    <w:qFormat/>
    <w:rsid w:val="00FB6838"/>
    <w:pPr>
      <w:keepNext/>
      <w:jc w:val="center"/>
      <w:outlineLvl w:val="3"/>
    </w:pPr>
    <w:rPr>
      <w:rFonts w:ascii="Arial" w:hAnsi="Arial"/>
      <w:b/>
    </w:rPr>
  </w:style>
  <w:style w:type="paragraph" w:styleId="Heading5">
    <w:name w:val="heading 5"/>
    <w:basedOn w:val="Normal"/>
    <w:next w:val="Normal"/>
    <w:qFormat/>
    <w:rsid w:val="00FB6838"/>
    <w:pPr>
      <w:keepNext/>
      <w:outlineLvl w:val="4"/>
    </w:pPr>
    <w:rPr>
      <w:rFonts w:ascii="Arial" w:hAnsi="Arial"/>
      <w:b/>
    </w:rPr>
  </w:style>
  <w:style w:type="paragraph" w:styleId="Heading6">
    <w:name w:val="heading 6"/>
    <w:basedOn w:val="Normal"/>
    <w:next w:val="Normal"/>
    <w:qFormat/>
    <w:rsid w:val="00FB6838"/>
    <w:pPr>
      <w:keepNext/>
      <w:outlineLvl w:val="5"/>
    </w:pPr>
    <w:rPr>
      <w:rFonts w:ascii="Arial" w:hAnsi="Arial"/>
      <w:b/>
      <w:sz w:val="24"/>
    </w:rPr>
  </w:style>
  <w:style w:type="paragraph" w:styleId="Heading7">
    <w:name w:val="heading 7"/>
    <w:basedOn w:val="Normal"/>
    <w:next w:val="Normal"/>
    <w:qFormat/>
    <w:rsid w:val="00FB6838"/>
    <w:pPr>
      <w:keepNext/>
      <w:jc w:val="center"/>
      <w:outlineLvl w:val="6"/>
    </w:pPr>
    <w:rPr>
      <w:b/>
      <w:sz w:val="24"/>
    </w:rPr>
  </w:style>
  <w:style w:type="paragraph" w:styleId="Heading8">
    <w:name w:val="heading 8"/>
    <w:basedOn w:val="Normal"/>
    <w:next w:val="Normal"/>
    <w:qFormat/>
    <w:rsid w:val="00FB6838"/>
    <w:pPr>
      <w:keepNext/>
      <w:jc w:val="center"/>
      <w:outlineLvl w:val="7"/>
    </w:pPr>
    <w:rPr>
      <w:b/>
      <w:sz w:val="18"/>
    </w:rPr>
  </w:style>
  <w:style w:type="paragraph" w:styleId="Heading9">
    <w:name w:val="heading 9"/>
    <w:basedOn w:val="Normal"/>
    <w:next w:val="Normal"/>
    <w:qFormat/>
    <w:rsid w:val="00FB6838"/>
    <w:pPr>
      <w:keepNext/>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B6838"/>
    <w:pPr>
      <w:tabs>
        <w:tab w:val="center" w:pos="4320"/>
        <w:tab w:val="right" w:pos="8640"/>
      </w:tabs>
    </w:pPr>
  </w:style>
  <w:style w:type="paragraph" w:styleId="Footer">
    <w:name w:val="footer"/>
    <w:basedOn w:val="Normal"/>
    <w:link w:val="FooterChar"/>
    <w:uiPriority w:val="99"/>
    <w:rsid w:val="00FB6838"/>
    <w:pPr>
      <w:tabs>
        <w:tab w:val="center" w:pos="4320"/>
        <w:tab w:val="right" w:pos="8640"/>
      </w:tabs>
    </w:pPr>
  </w:style>
  <w:style w:type="character" w:styleId="PageNumber">
    <w:name w:val="page number"/>
    <w:basedOn w:val="DefaultParagraphFont"/>
    <w:rsid w:val="00FB6838"/>
  </w:style>
  <w:style w:type="paragraph" w:styleId="BodyText">
    <w:name w:val="Body Text"/>
    <w:basedOn w:val="Normal"/>
    <w:rsid w:val="00FB6838"/>
    <w:pPr>
      <w:jc w:val="both"/>
    </w:pPr>
    <w:rPr>
      <w:rFonts w:ascii="Arial" w:hAnsi="Arial"/>
      <w:sz w:val="18"/>
    </w:rPr>
  </w:style>
  <w:style w:type="paragraph" w:styleId="BodyText2">
    <w:name w:val="Body Text 2"/>
    <w:basedOn w:val="Normal"/>
    <w:rsid w:val="00FB6838"/>
    <w:pPr>
      <w:jc w:val="both"/>
    </w:pPr>
    <w:rPr>
      <w:rFonts w:ascii="Arial" w:hAnsi="Arial"/>
      <w:sz w:val="24"/>
    </w:rPr>
  </w:style>
  <w:style w:type="paragraph" w:styleId="BodyText3">
    <w:name w:val="Body Text 3"/>
    <w:basedOn w:val="Normal"/>
    <w:rsid w:val="00FB6838"/>
    <w:rPr>
      <w:rFonts w:ascii="Arial" w:hAnsi="Arial"/>
      <w:b/>
      <w:sz w:val="16"/>
    </w:rPr>
  </w:style>
  <w:style w:type="table" w:styleId="TableGrid">
    <w:name w:val="Table Grid"/>
    <w:basedOn w:val="TableNormal"/>
    <w:rsid w:val="007E5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E59D4"/>
    <w:rPr>
      <w:color w:val="0000FF"/>
      <w:u w:val="single"/>
    </w:rPr>
  </w:style>
  <w:style w:type="paragraph" w:styleId="BalloonText">
    <w:name w:val="Balloon Text"/>
    <w:basedOn w:val="Normal"/>
    <w:semiHidden/>
    <w:rsid w:val="00BE5107"/>
    <w:rPr>
      <w:rFonts w:ascii="Tahoma" w:hAnsi="Tahoma" w:cs="Tahoma"/>
      <w:sz w:val="16"/>
      <w:szCs w:val="16"/>
    </w:rPr>
  </w:style>
  <w:style w:type="character" w:styleId="FollowedHyperlink">
    <w:name w:val="FollowedHyperlink"/>
    <w:basedOn w:val="DefaultParagraphFont"/>
    <w:rsid w:val="00DD4CFF"/>
    <w:rPr>
      <w:color w:val="800080"/>
      <w:u w:val="single"/>
    </w:rPr>
  </w:style>
  <w:style w:type="character" w:customStyle="1" w:styleId="titletextbold">
    <w:name w:val="titletextbold"/>
    <w:basedOn w:val="DefaultParagraphFont"/>
    <w:rsid w:val="000F2D0C"/>
  </w:style>
  <w:style w:type="paragraph" w:customStyle="1" w:styleId="Default">
    <w:name w:val="Default"/>
    <w:rsid w:val="000F2D0C"/>
    <w:pPr>
      <w:autoSpaceDE w:val="0"/>
      <w:autoSpaceDN w:val="0"/>
      <w:adjustRightInd w:val="0"/>
    </w:pPr>
    <w:rPr>
      <w:rFonts w:ascii="Arial" w:hAnsi="Arial" w:cs="Arial"/>
      <w:color w:val="000000"/>
      <w:sz w:val="24"/>
      <w:szCs w:val="24"/>
    </w:rPr>
  </w:style>
  <w:style w:type="paragraph" w:styleId="Title">
    <w:name w:val="Title"/>
    <w:basedOn w:val="Default"/>
    <w:next w:val="Default"/>
    <w:qFormat/>
    <w:rsid w:val="000F2D0C"/>
    <w:rPr>
      <w:rFonts w:cs="Times New Roman"/>
      <w:color w:val="auto"/>
    </w:rPr>
  </w:style>
  <w:style w:type="paragraph" w:styleId="ListParagraph">
    <w:name w:val="List Paragraph"/>
    <w:basedOn w:val="Normal"/>
    <w:uiPriority w:val="34"/>
    <w:qFormat/>
    <w:rsid w:val="00A60AEA"/>
    <w:pPr>
      <w:ind w:left="720"/>
      <w:contextualSpacing/>
    </w:pPr>
  </w:style>
  <w:style w:type="character" w:customStyle="1" w:styleId="FooterChar">
    <w:name w:val="Footer Char"/>
    <w:basedOn w:val="DefaultParagraphFont"/>
    <w:link w:val="Footer"/>
    <w:uiPriority w:val="99"/>
    <w:rsid w:val="00E12A0A"/>
  </w:style>
  <w:style w:type="character" w:styleId="Strong">
    <w:name w:val="Strong"/>
    <w:basedOn w:val="DefaultParagraphFont"/>
    <w:uiPriority w:val="22"/>
    <w:qFormat/>
    <w:rsid w:val="00E12A0A"/>
    <w:rPr>
      <w:b/>
      <w:bCs/>
    </w:rPr>
  </w:style>
  <w:style w:type="paragraph" w:styleId="NormalWeb">
    <w:name w:val="Normal (Web)"/>
    <w:basedOn w:val="Normal"/>
    <w:uiPriority w:val="99"/>
    <w:unhideWhenUsed/>
    <w:rsid w:val="00E12A0A"/>
    <w:pPr>
      <w:spacing w:before="100" w:beforeAutospacing="1" w:after="100" w:afterAutospacing="1"/>
    </w:pPr>
    <w:rPr>
      <w:sz w:val="24"/>
      <w:szCs w:val="24"/>
      <w:lang w:val="en-CA" w:eastAsia="en-CA"/>
    </w:rPr>
  </w:style>
  <w:style w:type="character" w:customStyle="1" w:styleId="apple-converted-space">
    <w:name w:val="apple-converted-space"/>
    <w:basedOn w:val="DefaultParagraphFont"/>
    <w:rsid w:val="00A11C42"/>
  </w:style>
  <w:style w:type="paragraph" w:styleId="Revision">
    <w:name w:val="Revision"/>
    <w:hidden/>
    <w:uiPriority w:val="99"/>
    <w:semiHidden/>
    <w:rsid w:val="00C35A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466322">
      <w:bodyDiv w:val="1"/>
      <w:marLeft w:val="0"/>
      <w:marRight w:val="0"/>
      <w:marTop w:val="0"/>
      <w:marBottom w:val="0"/>
      <w:divBdr>
        <w:top w:val="none" w:sz="0" w:space="0" w:color="auto"/>
        <w:left w:val="none" w:sz="0" w:space="0" w:color="auto"/>
        <w:bottom w:val="none" w:sz="0" w:space="0" w:color="auto"/>
        <w:right w:val="none" w:sz="0" w:space="0" w:color="auto"/>
      </w:divBdr>
    </w:div>
    <w:div w:id="993921950">
      <w:bodyDiv w:val="1"/>
      <w:marLeft w:val="0"/>
      <w:marRight w:val="0"/>
      <w:marTop w:val="0"/>
      <w:marBottom w:val="0"/>
      <w:divBdr>
        <w:top w:val="none" w:sz="0" w:space="0" w:color="auto"/>
        <w:left w:val="none" w:sz="0" w:space="0" w:color="auto"/>
        <w:bottom w:val="none" w:sz="0" w:space="0" w:color="auto"/>
        <w:right w:val="none" w:sz="0" w:space="0" w:color="auto"/>
      </w:divBdr>
    </w:div>
    <w:div w:id="1974948351">
      <w:bodyDiv w:val="1"/>
      <w:marLeft w:val="0"/>
      <w:marRight w:val="0"/>
      <w:marTop w:val="0"/>
      <w:marBottom w:val="0"/>
      <w:divBdr>
        <w:top w:val="none" w:sz="0" w:space="0" w:color="auto"/>
        <w:left w:val="none" w:sz="0" w:space="0" w:color="auto"/>
        <w:bottom w:val="none" w:sz="0" w:space="0" w:color="auto"/>
        <w:right w:val="none" w:sz="0" w:space="0" w:color="auto"/>
      </w:divBdr>
      <w:divsChild>
        <w:div w:id="875193637">
          <w:marLeft w:val="0"/>
          <w:marRight w:val="0"/>
          <w:marTop w:val="0"/>
          <w:marBottom w:val="0"/>
          <w:divBdr>
            <w:top w:val="none" w:sz="0" w:space="0" w:color="auto"/>
            <w:left w:val="none" w:sz="0" w:space="0" w:color="auto"/>
            <w:bottom w:val="none" w:sz="0" w:space="0" w:color="auto"/>
            <w:right w:val="none" w:sz="0" w:space="0" w:color="auto"/>
          </w:divBdr>
          <w:divsChild>
            <w:div w:id="5370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eorgebrown.ca/Admin/Registr/PSCal.aspx" TargetMode="External"/><Relationship Id="rId4" Type="http://schemas.openxmlformats.org/officeDocument/2006/relationships/settings" Target="settings.xml"/><Relationship Id="rId9" Type="http://schemas.openxmlformats.org/officeDocument/2006/relationships/hyperlink" Target="http://www.georgebrown.ca/policies" TargetMode="Externa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NEW%20Blank%20Course%20Outlin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B1638D-C48E-4A62-91C2-9F654AC4E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Blank Course Outline</Template>
  <TotalTime>13</TotalTime>
  <Pages>6</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COURSE OUTLINE</vt:lpstr>
    </vt:vector>
  </TitlesOfParts>
  <Company>GBC</Company>
  <LinksUpToDate>false</LinksUpToDate>
  <CharactersWithSpaces>10123</CharactersWithSpaces>
  <SharedDoc>false</SharedDoc>
  <HLinks>
    <vt:vector size="42" baseType="variant">
      <vt:variant>
        <vt:i4>2687088</vt:i4>
      </vt:variant>
      <vt:variant>
        <vt:i4>12</vt:i4>
      </vt:variant>
      <vt:variant>
        <vt:i4>0</vt:i4>
      </vt:variant>
      <vt:variant>
        <vt:i4>5</vt:i4>
      </vt:variant>
      <vt:variant>
        <vt:lpwstr>http://www.georgebrown.ca/Admin/Registr/PSCal.aspx</vt:lpwstr>
      </vt:variant>
      <vt:variant>
        <vt:lpwstr/>
      </vt:variant>
      <vt:variant>
        <vt:i4>7798898</vt:i4>
      </vt:variant>
      <vt:variant>
        <vt:i4>9</vt:i4>
      </vt:variant>
      <vt:variant>
        <vt:i4>0</vt:i4>
      </vt:variant>
      <vt:variant>
        <vt:i4>5</vt:i4>
      </vt:variant>
      <vt:variant>
        <vt:lpwstr>http://www.georgebrown.ca/policies</vt:lpwstr>
      </vt:variant>
      <vt:variant>
        <vt:lpwstr/>
      </vt:variant>
      <vt:variant>
        <vt:i4>6094862</vt:i4>
      </vt:variant>
      <vt:variant>
        <vt:i4>6</vt:i4>
      </vt:variant>
      <vt:variant>
        <vt:i4>0</vt:i4>
      </vt:variant>
      <vt:variant>
        <vt:i4>5</vt:i4>
      </vt:variant>
      <vt:variant>
        <vt:lpwstr>http://www.gbrownc.on.ca/Admin/VPAcad/policies/index.html</vt:lpwstr>
      </vt:variant>
      <vt:variant>
        <vt:lpwstr/>
      </vt:variant>
      <vt:variant>
        <vt:i4>7077967</vt:i4>
      </vt:variant>
      <vt:variant>
        <vt:i4>3</vt:i4>
      </vt:variant>
      <vt:variant>
        <vt:i4>0</vt:i4>
      </vt:variant>
      <vt:variant>
        <vt:i4>5</vt:i4>
      </vt:variant>
      <vt:variant>
        <vt:lpwstr>mailto:arana@georgebrown.ca</vt:lpwstr>
      </vt:variant>
      <vt:variant>
        <vt:lpwstr/>
      </vt:variant>
      <vt:variant>
        <vt:i4>5439613</vt:i4>
      </vt:variant>
      <vt:variant>
        <vt:i4>0</vt:i4>
      </vt:variant>
      <vt:variant>
        <vt:i4>0</vt:i4>
      </vt:variant>
      <vt:variant>
        <vt:i4>5</vt:i4>
      </vt:variant>
      <vt:variant>
        <vt:lpwstr>http://www.georgebrown.ca/Marketing/FTCal/CourseOutlines/COMP_3036.pdf</vt:lpwstr>
      </vt:variant>
      <vt:variant>
        <vt:lpwstr/>
      </vt:variant>
      <vt:variant>
        <vt:i4>5439613</vt:i4>
      </vt:variant>
      <vt:variant>
        <vt:i4>6</vt:i4>
      </vt:variant>
      <vt:variant>
        <vt:i4>0</vt:i4>
      </vt:variant>
      <vt:variant>
        <vt:i4>5</vt:i4>
      </vt:variant>
      <vt:variant>
        <vt:lpwstr>http://www.georgebrown.ca/Marketing/FTCal/CourseOutlines/COMP_3036.pdf</vt:lpwstr>
      </vt:variant>
      <vt:variant>
        <vt:lpwstr/>
      </vt:variant>
      <vt:variant>
        <vt:i4>5439613</vt:i4>
      </vt:variant>
      <vt:variant>
        <vt:i4>0</vt:i4>
      </vt:variant>
      <vt:variant>
        <vt:i4>0</vt:i4>
      </vt:variant>
      <vt:variant>
        <vt:i4>5</vt:i4>
      </vt:variant>
      <vt:variant>
        <vt:lpwstr>http://www.georgebrown.ca/Marketing/FTCal/CourseOutlines/COMP_3036.pdf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dc:title>
  <dc:creator>Staff</dc:creator>
  <cp:lastModifiedBy>ranjit sohal</cp:lastModifiedBy>
  <cp:revision>7</cp:revision>
  <cp:lastPrinted>2014-08-20T21:39:00Z</cp:lastPrinted>
  <dcterms:created xsi:type="dcterms:W3CDTF">2017-06-13T16:20:00Z</dcterms:created>
  <dcterms:modified xsi:type="dcterms:W3CDTF">2019-08-26T20:13:00Z</dcterms:modified>
</cp:coreProperties>
</file>